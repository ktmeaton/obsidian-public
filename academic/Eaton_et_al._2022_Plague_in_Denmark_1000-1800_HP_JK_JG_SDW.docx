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F76C67" w14:textId="77777777" w:rsidR="006F764B" w:rsidRDefault="000C1E4E" w:rsidP="00240F4D">
      <w:pPr>
        <w:pStyle w:val="Title"/>
      </w:pPr>
      <w:r>
        <w:t>Plague in Denmark (1000-1800)</w:t>
      </w:r>
    </w:p>
    <w:p w14:paraId="4EB0EA4D" w14:textId="7419686E" w:rsidR="001926D0" w:rsidRPr="001926D0" w:rsidRDefault="000C1E4E" w:rsidP="001926D0">
      <w:pPr>
        <w:pStyle w:val="FirstParagraph"/>
        <w:jc w:val="center"/>
        <w:rPr>
          <w:sz w:val="24"/>
        </w:rPr>
      </w:pPr>
      <w:r w:rsidRPr="00520109">
        <w:rPr>
          <w:b/>
          <w:sz w:val="24"/>
        </w:rPr>
        <w:t xml:space="preserve">A longitudinal study of </w:t>
      </w:r>
      <w:r w:rsidRPr="00520109">
        <w:rPr>
          <w:b/>
          <w:i/>
          <w:sz w:val="24"/>
        </w:rPr>
        <w:t>Yersinia pestis</w:t>
      </w:r>
      <w:bookmarkStart w:id="0" w:name="abstract"/>
      <w:bookmarkStart w:id="1" w:name="authors"/>
    </w:p>
    <w:p w14:paraId="7E987CC7" w14:textId="0F87255C" w:rsidR="001926D0" w:rsidRDefault="001926D0" w:rsidP="001926D0">
      <w:pPr>
        <w:pStyle w:val="Heading2"/>
      </w:pPr>
      <w:r>
        <w:t>Authors</w:t>
      </w:r>
    </w:p>
    <w:p w14:paraId="3AF7E564" w14:textId="77777777" w:rsidR="001926D0" w:rsidRDefault="001926D0" w:rsidP="001926D0">
      <w:pPr>
        <w:pStyle w:val="FirstParagraph"/>
      </w:pPr>
      <w:r>
        <w:rPr>
          <w:b/>
          <w:bCs/>
        </w:rPr>
        <w:t>Katherine Eaton</w:t>
      </w:r>
      <w:r>
        <w:t>*</w:t>
      </w:r>
      <w:r>
        <w:rPr>
          <w:vertAlign w:val="superscript"/>
        </w:rPr>
        <w:t>1,2</w:t>
      </w:r>
      <w:r>
        <w:t xml:space="preserve">, </w:t>
      </w:r>
      <w:r>
        <w:rPr>
          <w:b/>
          <w:bCs/>
        </w:rPr>
        <w:t>Ravneet Sidhu</w:t>
      </w:r>
      <w:r>
        <w:rPr>
          <w:vertAlign w:val="superscript"/>
        </w:rPr>
        <w:t>*1,3</w:t>
      </w:r>
      <w:r>
        <w:t>, Jennifer Klunk</w:t>
      </w:r>
      <w:r>
        <w:rPr>
          <w:vertAlign w:val="superscript"/>
        </w:rPr>
        <w:t>1,4</w:t>
      </w:r>
      <w:r>
        <w:t>, Julia Gamble</w:t>
      </w:r>
      <w:r>
        <w:rPr>
          <w:vertAlign w:val="superscript"/>
        </w:rPr>
        <w:t>5</w:t>
      </w:r>
      <w:r>
        <w:t>, Jesper Boldsen</w:t>
      </w:r>
      <w:r>
        <w:rPr>
          <w:vertAlign w:val="superscript"/>
        </w:rPr>
        <w:t>6</w:t>
      </w:r>
      <w:r>
        <w:t>, Ann G. Carmichael</w:t>
      </w:r>
      <w:r>
        <w:rPr>
          <w:vertAlign w:val="superscript"/>
        </w:rPr>
        <w:t>7</w:t>
      </w:r>
      <w:r>
        <w:t>, Nükhet Varlık</w:t>
      </w:r>
      <w:r>
        <w:rPr>
          <w:vertAlign w:val="superscript"/>
        </w:rPr>
        <w:t>8</w:t>
      </w:r>
      <w:r>
        <w:t>, Sebastian Duchene</w:t>
      </w:r>
      <w:r>
        <w:rPr>
          <w:vertAlign w:val="superscript"/>
        </w:rPr>
        <w:t>9</w:t>
      </w:r>
      <w:r>
        <w:t>, Leo Featherstone</w:t>
      </w:r>
      <w:r>
        <w:rPr>
          <w:vertAlign w:val="superscript"/>
        </w:rPr>
        <w:t>9</w:t>
      </w:r>
      <w:r>
        <w:t>, Vaughan Grimes</w:t>
      </w:r>
      <w:r>
        <w:rPr>
          <w:vertAlign w:val="superscript"/>
        </w:rPr>
        <w:t>10</w:t>
      </w:r>
      <w:r>
        <w:t>, G. Brian Golding</w:t>
      </w:r>
      <w:r>
        <w:rPr>
          <w:vertAlign w:val="superscript"/>
        </w:rPr>
        <w:t>3</w:t>
      </w:r>
      <w:r>
        <w:t>, Sharon DeWitte</w:t>
      </w:r>
      <w:r>
        <w:rPr>
          <w:vertAlign w:val="superscript"/>
        </w:rPr>
        <w:t>11</w:t>
      </w:r>
      <w:r>
        <w:t>, Hendrik N. Poinar</w:t>
      </w:r>
      <w:r>
        <w:rPr>
          <w:vertAlign w:val="superscript"/>
        </w:rPr>
        <w:t>1,2,12,13,14</w:t>
      </w:r>
    </w:p>
    <w:p w14:paraId="5327F3FC" w14:textId="5F7A6F99" w:rsidR="001926D0" w:rsidRDefault="00E50B42" w:rsidP="001926D0">
      <w:pPr>
        <w:pStyle w:val="BodyText"/>
      </w:pPr>
      <w:r>
        <w:t>*C</w:t>
      </w:r>
      <w:r w:rsidR="001926D0">
        <w:t>ontributed equally.</w:t>
      </w:r>
    </w:p>
    <w:p w14:paraId="3CFC24F7" w14:textId="41726A48" w:rsidR="00BB7B49" w:rsidRPr="00E50B42" w:rsidRDefault="001926D0" w:rsidP="00E50B42">
      <w:pPr>
        <w:pStyle w:val="BodyText"/>
      </w:pPr>
      <w:r>
        <w:rPr>
          <w:vertAlign w:val="superscript"/>
        </w:rPr>
        <w:t>1</w:t>
      </w:r>
      <w:r>
        <w:t>McMaster Ancient DNA Centre, McMaster University, Hamilton, Canada.</w:t>
      </w:r>
      <w:r>
        <w:br/>
      </w:r>
      <w:r>
        <w:rPr>
          <w:vertAlign w:val="superscript"/>
        </w:rPr>
        <w:t>2</w:t>
      </w:r>
      <w:r>
        <w:t>Department of Anthropology, McMaster University, Hamilton, Canada.</w:t>
      </w:r>
      <w:r>
        <w:br/>
      </w:r>
      <w:r>
        <w:rPr>
          <w:vertAlign w:val="superscript"/>
        </w:rPr>
        <w:t>3</w:t>
      </w:r>
      <w:r>
        <w:t>Department of Biology, McMaster University, Hamilton, Canada.</w:t>
      </w:r>
      <w:r>
        <w:br/>
      </w:r>
      <w:r>
        <w:rPr>
          <w:vertAlign w:val="superscript"/>
        </w:rPr>
        <w:t>4</w:t>
      </w:r>
      <w:r>
        <w:t>Daicel Arbor Biosciences, Ann Arbor, USA.</w:t>
      </w:r>
      <w:r>
        <w:br/>
      </w:r>
      <w:r>
        <w:rPr>
          <w:vertAlign w:val="superscript"/>
        </w:rPr>
        <w:t>5</w:t>
      </w:r>
      <w:r>
        <w:t>Department of Anthropology, University of Manitoba, Winnipeg, Canada.</w:t>
      </w:r>
      <w:r>
        <w:br/>
      </w:r>
      <w:r>
        <w:rPr>
          <w:vertAlign w:val="superscript"/>
        </w:rPr>
        <w:t>6</w:t>
      </w:r>
      <w:r>
        <w:t>Department of Forensic Medicine, Unit of Anthropology (ADBOU), University of Southern Denmark, Odense, Denmark.</w:t>
      </w:r>
      <w:r>
        <w:br/>
      </w:r>
      <w:r>
        <w:rPr>
          <w:vertAlign w:val="superscript"/>
        </w:rPr>
        <w:t>7</w:t>
      </w:r>
      <w:r>
        <w:t>Department of History, Indiana University Bloomington, Bloomington, USA.</w:t>
      </w:r>
      <w:r>
        <w:br/>
      </w:r>
      <w:r>
        <w:rPr>
          <w:vertAlign w:val="superscript"/>
        </w:rPr>
        <w:t>8</w:t>
      </w:r>
      <w:r>
        <w:t>Department of History, Rutgers University-Newark, Newark, USA.</w:t>
      </w:r>
      <w:r>
        <w:br/>
      </w:r>
      <w:r>
        <w:rPr>
          <w:vertAlign w:val="superscript"/>
        </w:rPr>
        <w:t>9</w:t>
      </w:r>
      <w:r>
        <w:t>The Peter Doherty Institute for Infection and Immunity, University of Melbourne, Melbourne, Australia.</w:t>
      </w:r>
      <w:r>
        <w:br/>
      </w:r>
      <w:r>
        <w:rPr>
          <w:vertAlign w:val="superscript"/>
        </w:rPr>
        <w:t>10</w:t>
      </w:r>
      <w:r>
        <w:t>Department of Archaeology, Memorial University of Newfoundland, St. Johns, Canada.</w:t>
      </w:r>
      <w:r>
        <w:br/>
      </w:r>
      <w:r>
        <w:rPr>
          <w:vertAlign w:val="superscript"/>
        </w:rPr>
        <w:t>11</w:t>
      </w:r>
      <w:r>
        <w:t>Department of Anthropology, University of South Carolina, Columbia, USA.</w:t>
      </w:r>
      <w:r>
        <w:br/>
      </w:r>
      <w:r>
        <w:rPr>
          <w:vertAlign w:val="superscript"/>
        </w:rPr>
        <w:t>12</w:t>
      </w:r>
      <w:r>
        <w:t>Department of Biochemistry, McMaster University, Hamilton, Canada.</w:t>
      </w:r>
      <w:r>
        <w:br/>
      </w:r>
      <w:r>
        <w:rPr>
          <w:vertAlign w:val="superscript"/>
        </w:rPr>
        <w:t>13</w:t>
      </w:r>
      <w:r>
        <w:t>Michael G. DeGroote Institute of Infectious Disease Research, McMaster University, Hamilton, Canada.</w:t>
      </w:r>
      <w:r>
        <w:br/>
      </w:r>
      <w:r>
        <w:rPr>
          <w:vertAlign w:val="superscript"/>
        </w:rPr>
        <w:t>14</w:t>
      </w:r>
      <w:r>
        <w:t>Canadian Institute for Advanced Research, Toronto, Canada.</w:t>
      </w:r>
      <w:bookmarkEnd w:id="1"/>
    </w:p>
    <w:p w14:paraId="7EC9DE5A" w14:textId="1F633BDC" w:rsidR="006F764B" w:rsidRDefault="000C1E4E">
      <w:pPr>
        <w:pStyle w:val="Heading2"/>
      </w:pPr>
      <w:r>
        <w:t>Abstract</w:t>
      </w:r>
      <w:bookmarkEnd w:id="0"/>
    </w:p>
    <w:p w14:paraId="2164156A" w14:textId="4C9400EE" w:rsidR="006F764B" w:rsidRDefault="000C1E4E">
      <w:pPr>
        <w:pStyle w:val="FirstParagraph"/>
      </w:pPr>
      <w:r>
        <w:t xml:space="preserve">The epidemiology of plague in the past is highly controversial, owing to the scarcity and ambiguity of historical evidence. A frequent source of debate is the re-emergence and continuity of plague in Europe during the 14th to 18th centuries CE. Scandinavia is particularly underrepresented in the historical archives, despite having a uniquely long history of plague (5000 years) as revealed through ancient DNA analysis. To better understand the </w:t>
      </w:r>
      <w:r w:rsidR="00C475EB">
        <w:t xml:space="preserve">evolutionary history and historical </w:t>
      </w:r>
      <w:r>
        <w:t xml:space="preserve">epidemiology of plague in this region, we performed in-depth (N=298), longitudinal screening (800 years) for the plague bacterium, </w:t>
      </w:r>
      <w:r>
        <w:rPr>
          <w:i/>
        </w:rPr>
        <w:t>Yersinia pestis</w:t>
      </w:r>
      <w:r>
        <w:t xml:space="preserve">, across 13 archaeological sites in Denmark. We captured the emergence and continuity of </w:t>
      </w:r>
      <w:r>
        <w:rPr>
          <w:i/>
        </w:rPr>
        <w:t>Y. pestis</w:t>
      </w:r>
      <w:r>
        <w:t xml:space="preserve"> in this region over a period of 400 years (14th - 17th century CE), for which the plague-positivity rate was 8.3% (3.3% - 14.3% by site). These results deepen the epidemiological link between the plague bacterium</w:t>
      </w:r>
      <w:del w:id="2" w:author="Poinar, Hendrik" w:date="2021-11-29T08:34:00Z">
        <w:r w:rsidDel="00C475EB">
          <w:delText xml:space="preserve">, </w:delText>
        </w:r>
        <w:r w:rsidDel="00C475EB">
          <w:rPr>
            <w:i/>
          </w:rPr>
          <w:delText>Y. pestis</w:delText>
        </w:r>
        <w:r w:rsidDel="00C475EB">
          <w:delText>,</w:delText>
        </w:r>
      </w:del>
      <w:r>
        <w:t xml:space="preserve"> and the unknown </w:t>
      </w:r>
      <w:r>
        <w:rPr>
          <w:i/>
        </w:rPr>
        <w:t>pestilence</w:t>
      </w:r>
      <w:r>
        <w:t xml:space="preserve"> that afflicted medieval and early modern Europe. Furthermore, this study paves the way for the next generation of historical disease research, in which hypotheses concerning mortality can be tested using population-scale, genomic evidence from ancient pathogens.</w:t>
      </w:r>
    </w:p>
    <w:p w14:paraId="17963A95" w14:textId="77777777" w:rsidR="006F764B" w:rsidRDefault="000C1E4E">
      <w:pPr>
        <w:pStyle w:val="Heading2"/>
      </w:pPr>
      <w:bookmarkStart w:id="3" w:name="introduction"/>
      <w:r>
        <w:lastRenderedPageBreak/>
        <w:t>Introduction</w:t>
      </w:r>
      <w:bookmarkEnd w:id="3"/>
    </w:p>
    <w:p w14:paraId="79522D02" w14:textId="0BF4E53C" w:rsidR="006F764B" w:rsidRDefault="000C1E4E">
      <w:pPr>
        <w:pStyle w:val="FirstParagraph"/>
      </w:pPr>
      <w:commentRangeStart w:id="4"/>
      <w:commentRangeStart w:id="5"/>
      <w:r>
        <w:t>Europe</w:t>
      </w:r>
      <w:commentRangeEnd w:id="4"/>
      <w:commentRangeEnd w:id="5"/>
      <w:r w:rsidR="005823F5">
        <w:rPr>
          <w:rStyle w:val="CommentReference"/>
        </w:rPr>
        <w:commentReference w:id="4"/>
      </w:r>
      <w:r w:rsidR="00C479E6">
        <w:rPr>
          <w:rStyle w:val="CommentReference"/>
          <w:vanish/>
        </w:rPr>
        <w:commentReference w:id="5"/>
      </w:r>
      <w:r>
        <w:t xml:space="preserve"> endured a 500-year long pandemic</w:t>
      </w:r>
      <w:ins w:id="6" w:author="Poinar, Hendrik" w:date="2021-11-29T08:35:00Z">
        <w:r w:rsidR="007A15E8">
          <w:t xml:space="preserve"> of plague</w:t>
        </w:r>
      </w:ins>
      <w:ins w:id="7" w:author="Katherine Eaton" w:date="2021-11-30T10:09:00Z">
        <w:r>
          <w:t xml:space="preserve"> </w:t>
        </w:r>
      </w:ins>
      <w:r>
        <w:t>from the 14th to 18th centuries CE [</w:t>
      </w:r>
      <w:hyperlink w:anchor="ref-1CPIgshmC">
        <w:r>
          <w:rPr>
            <w:rStyle w:val="Hyperlink"/>
          </w:rPr>
          <w:t>1</w:t>
        </w:r>
      </w:hyperlink>
      <w:r>
        <w:t xml:space="preserve">]. During this period, </w:t>
      </w:r>
      <w:ins w:id="8" w:author="DeWitte, Sharon" w:date="2021-11-26T13:47:00Z">
        <w:r w:rsidR="008852FA">
          <w:t xml:space="preserve">the Second Pandemic of Plague, </w:t>
        </w:r>
      </w:ins>
      <w:del w:id="9" w:author="Poinar, Hendrik" w:date="2021-11-29T08:35:00Z">
        <w:r w:rsidDel="007A15E8">
          <w:delText xml:space="preserve">mysterious </w:delText>
        </w:r>
      </w:del>
      <w:r>
        <w:t xml:space="preserve">outbreaks reoccurred </w:t>
      </w:r>
      <w:ins w:id="10" w:author="Jennifer Klunk" w:date="2021-11-29T18:37:00Z">
        <w:r w:rsidR="00C479E6">
          <w:t xml:space="preserve">approximately </w:t>
        </w:r>
      </w:ins>
      <w:commentRangeStart w:id="11"/>
      <w:r>
        <w:t xml:space="preserve">every </w:t>
      </w:r>
      <w:commentRangeStart w:id="12"/>
      <w:r>
        <w:t>10 years</w:t>
      </w:r>
      <w:commentRangeEnd w:id="11"/>
      <w:ins w:id="13" w:author="Julia Gamble" w:date="2021-11-30T10:09:00Z">
        <w:r>
          <w:t xml:space="preserve"> </w:t>
        </w:r>
      </w:ins>
      <w:commentRangeEnd w:id="12"/>
      <w:ins w:id="14" w:author="Katherine Eaton" w:date="2021-11-30T10:11:00Z">
        <w:r w:rsidR="00A57C77">
          <w:rPr>
            <w:rStyle w:val="CommentReference"/>
          </w:rPr>
          <w:commentReference w:id="12"/>
        </w:r>
        <w:r w:rsidR="00C479E6">
          <w:rPr>
            <w:rStyle w:val="CommentReference"/>
            <w:vanish/>
          </w:rPr>
          <w:commentReference w:id="11"/>
        </w:r>
      </w:ins>
      <w:ins w:id="15" w:author="Katherine Eaton" w:date="2021-11-30T10:09:00Z">
        <w:r>
          <w:t xml:space="preserve"> </w:t>
        </w:r>
      </w:ins>
      <w:r>
        <w:t xml:space="preserve">with mortality estimates as high as 50% during the </w:t>
      </w:r>
      <w:proofErr w:type="spellStart"/>
      <w:r>
        <w:t>infamous</w:t>
      </w:r>
      <w:r w:rsidR="008852FA">
        <w:t>what</w:t>
      </w:r>
      <w:proofErr w:type="spellEnd"/>
      <w:r w:rsidR="008852FA">
        <w:t xml:space="preserve"> is now often referred to as the</w:t>
      </w:r>
      <w:r>
        <w:t xml:space="preserve"> Black Death (1346-1353) [</w:t>
      </w:r>
      <w:hyperlink w:anchor="ref-NS5uCsyk">
        <w:r>
          <w:rPr>
            <w:rStyle w:val="Hyperlink"/>
          </w:rPr>
          <w:t>2</w:t>
        </w:r>
      </w:hyperlink>
      <w:r>
        <w:t xml:space="preserve">]. </w:t>
      </w:r>
      <w:proofErr w:type="spellStart"/>
      <w:r>
        <w:t>Paleogeneticists</w:t>
      </w:r>
      <w:proofErr w:type="spellEnd"/>
      <w:r>
        <w:t xml:space="preserve"> have identified the plague bacterium </w:t>
      </w:r>
      <w:r>
        <w:rPr>
          <w:i/>
        </w:rPr>
        <w:t>Yersinia pestis</w:t>
      </w:r>
      <w:r>
        <w:t xml:space="preserve"> as the most likely agent, although the epidemiology of this pandemic remains controversial [</w:t>
      </w:r>
      <w:hyperlink w:anchor="ref-pePeAsdw">
        <w:r>
          <w:rPr>
            <w:rStyle w:val="Hyperlink"/>
          </w:rPr>
          <w:t>3</w:t>
        </w:r>
      </w:hyperlink>
      <w:del w:id="16" w:author="Poinar, Hendrik" w:date="2021-11-30T10:07:00Z">
        <w:r>
          <w:delText>].</w:delText>
        </w:r>
      </w:del>
      <w:ins w:id="17" w:author="Poinar, Hendrik" w:date="2021-11-30T10:07:00Z">
        <w:r>
          <w:t>]</w:t>
        </w:r>
      </w:ins>
      <w:ins w:id="18" w:author="Poinar, Hendrik" w:date="2021-11-29T08:37:00Z">
        <w:r w:rsidR="00057418">
          <w:t>, where t</w:t>
        </w:r>
      </w:ins>
      <w:del w:id="19" w:author="Poinar, Hendrik" w:date="2021-11-29T08:37:00Z">
        <w:r w:rsidDel="00057418">
          <w:delText>. T</w:delText>
        </w:r>
      </w:del>
      <w:r>
        <w:t xml:space="preserve">he major source of debate </w:t>
      </w:r>
      <w:del w:id="20" w:author="Poinar, Hendrik" w:date="2021-11-29T08:37:00Z">
        <w:r w:rsidDel="00057418">
          <w:delText>concerns two aspects</w:delText>
        </w:r>
      </w:del>
      <w:proofErr w:type="gramStart"/>
      <w:ins w:id="21" w:author="Poinar, Hendrik" w:date="2021-11-29T08:37:00Z">
        <w:r w:rsidR="00057418">
          <w:t>remains</w:t>
        </w:r>
      </w:ins>
      <w:r>
        <w:t>:</w:t>
      </w:r>
      <w:proofErr w:type="gramEnd"/>
      <w:r>
        <w:t xml:space="preserve"> mortality and spread. The ecology of </w:t>
      </w:r>
      <w:r>
        <w:rPr>
          <w:i/>
        </w:rPr>
        <w:t>Y. pestis</w:t>
      </w:r>
      <w:r>
        <w:t xml:space="preserve"> is highly complex, and involves both zoonotic “spillover” from rodent populations as well as inter-human transmission [</w:t>
      </w:r>
      <w:hyperlink w:anchor="ref-uM6Rh5Fu">
        <w:r>
          <w:rPr>
            <w:rStyle w:val="Hyperlink"/>
          </w:rPr>
          <w:t>4</w:t>
        </w:r>
      </w:hyperlink>
      <w:r>
        <w:t>]. As a result, both disease exposure and spread are known to vary between regions and over time [</w:t>
      </w:r>
      <w:hyperlink w:anchor="ref-pePeAsdw">
        <w:r>
          <w:rPr>
            <w:rStyle w:val="Hyperlink"/>
          </w:rPr>
          <w:t>3</w:t>
        </w:r>
      </w:hyperlink>
      <w:r>
        <w:t xml:space="preserve">]. These differences are challenging to </w:t>
      </w:r>
      <w:proofErr w:type="gramStart"/>
      <w:r>
        <w:t>reconcile, and</w:t>
      </w:r>
      <w:proofErr w:type="gramEnd"/>
      <w:r>
        <w:t xml:space="preserve"> have led to significant controversy concerning the </w:t>
      </w:r>
      <w:commentRangeStart w:id="22"/>
      <w:r>
        <w:t xml:space="preserve">location of plague reservoirs in </w:t>
      </w:r>
      <w:ins w:id="23" w:author="Poinar, Hendrik" w:date="2021-11-29T08:38:00Z">
        <w:r w:rsidR="00D13F1F">
          <w:t xml:space="preserve">Europe during </w:t>
        </w:r>
      </w:ins>
      <w:r>
        <w:t xml:space="preserve">the </w:t>
      </w:r>
      <w:del w:id="24" w:author="Poinar, Hendrik" w:date="2021-11-29T08:38:00Z">
        <w:r w:rsidDel="00D13F1F">
          <w:delText>past</w:delText>
        </w:r>
      </w:del>
      <w:commentRangeEnd w:id="22"/>
      <w:r w:rsidR="00C479E6">
        <w:rPr>
          <w:rStyle w:val="CommentReference"/>
          <w:vanish/>
        </w:rPr>
        <w:commentReference w:id="22"/>
      </w:r>
      <w:del w:id="25" w:author="Poinar, Hendrik" w:date="2021-11-29T08:38:00Z">
        <w:r w:rsidDel="00D13F1F">
          <w:delText xml:space="preserve"> </w:delText>
        </w:r>
      </w:del>
      <w:ins w:id="26" w:author="Poinar, Hendrik" w:date="2021-11-29T08:38:00Z">
        <w:r w:rsidR="00D13F1F">
          <w:t xml:space="preserve">pandemics long reign </w:t>
        </w:r>
      </w:ins>
      <w:r>
        <w:t>[</w:t>
      </w:r>
      <w:hyperlink w:anchor="ref-q03vv4Sd">
        <w:r>
          <w:rPr>
            <w:rStyle w:val="Hyperlink"/>
          </w:rPr>
          <w:t>5</w:t>
        </w:r>
      </w:hyperlink>
      <w:r>
        <w:t>].</w:t>
      </w:r>
    </w:p>
    <w:p w14:paraId="60959F7C" w14:textId="6CB2CB27" w:rsidR="006F764B" w:rsidRDefault="000C1E4E">
      <w:pPr>
        <w:pStyle w:val="BodyText"/>
      </w:pPr>
      <w:r>
        <w:t xml:space="preserve">Recent studies have explored </w:t>
      </w:r>
      <w:commentRangeStart w:id="27"/>
      <w:r>
        <w:t xml:space="preserve">this question </w:t>
      </w:r>
      <w:commentRangeEnd w:id="27"/>
      <w:r w:rsidR="00C479E6">
        <w:rPr>
          <w:rStyle w:val="CommentReference"/>
          <w:vanish/>
        </w:rPr>
        <w:commentReference w:id="27"/>
      </w:r>
      <w:r>
        <w:t>by synthesizing genetic evidence [</w:t>
      </w:r>
      <w:hyperlink w:anchor="ref-q03vv4Sd">
        <w:r>
          <w:rPr>
            <w:rStyle w:val="Hyperlink"/>
          </w:rPr>
          <w:t>5</w:t>
        </w:r>
      </w:hyperlink>
      <w:r>
        <w:t>] and historical records [</w:t>
      </w:r>
      <w:hyperlink w:anchor="ref-Fm9dbzGl">
        <w:r>
          <w:rPr>
            <w:rStyle w:val="Hyperlink"/>
          </w:rPr>
          <w:t>6</w:t>
        </w:r>
      </w:hyperlink>
      <w:r>
        <w:t>,</w:t>
      </w:r>
      <w:hyperlink w:anchor="ref-1093vihdz">
        <w:r>
          <w:rPr>
            <w:rStyle w:val="Hyperlink"/>
          </w:rPr>
          <w:t>7</w:t>
        </w:r>
      </w:hyperlink>
      <w:r>
        <w:t>] across Europe. These sources have significant geographic gaps, such as the complete lack of evidence from Scandinavia in digitized databases [</w:t>
      </w:r>
      <w:hyperlink w:anchor="ref-d3V1G36x">
        <w:r>
          <w:rPr>
            <w:rStyle w:val="Hyperlink"/>
          </w:rPr>
          <w:t>8</w:t>
        </w:r>
      </w:hyperlink>
      <w:del w:id="28" w:author="Poinar, Hendrik" w:date="2021-11-30T10:07:00Z">
        <w:r>
          <w:delText>].</w:delText>
        </w:r>
      </w:del>
      <w:ins w:id="29" w:author="Poinar, Hendrik" w:date="2021-11-30T10:07:00Z">
        <w:r>
          <w:t>]</w:t>
        </w:r>
      </w:ins>
      <w:ins w:id="30" w:author="Poinar, Hendrik" w:date="2021-11-29T08:39:00Z">
        <w:r w:rsidR="0097570B">
          <w:t xml:space="preserve">, </w:t>
        </w:r>
      </w:ins>
      <w:del w:id="31" w:author="Poinar, Hendrik" w:date="2021-11-29T08:39:00Z">
        <w:r w:rsidDel="0097570B">
          <w:delText xml:space="preserve">. This gap has been </w:delText>
        </w:r>
      </w:del>
      <w:r>
        <w:t>attributed to the sparseness of historical sources and ambiguity with regards to disease terminology during the medieval period [</w:t>
      </w:r>
      <w:hyperlink w:anchor="ref-NS5uCsyk">
        <w:r>
          <w:rPr>
            <w:rStyle w:val="Hyperlink"/>
          </w:rPr>
          <w:t>2</w:t>
        </w:r>
      </w:hyperlink>
      <w:r>
        <w:t xml:space="preserve">]. </w:t>
      </w:r>
      <w:commentRangeStart w:id="32"/>
      <w:del w:id="33" w:author="Poinar, Hendrik" w:date="2021-11-29T08:39:00Z">
        <w:r w:rsidDel="0097570B">
          <w:delText xml:space="preserve">However, </w:delText>
        </w:r>
      </w:del>
      <w:del w:id="34" w:author="Katherine Eaton" w:date="2021-11-30T10:11:00Z">
        <w:r>
          <w:delText>recent</w:delText>
        </w:r>
      </w:del>
      <w:del w:id="35" w:author="Katherine Eaton" w:date="2021-11-30T10:09:00Z">
        <w:r>
          <w:delText>recent</w:delText>
        </w:r>
      </w:del>
      <w:del w:id="36" w:author="Poinar, Hendrik" w:date="2021-11-30T10:07:00Z">
        <w:r>
          <w:delText>recent</w:delText>
        </w:r>
      </w:del>
      <w:del w:id="37" w:author="Poinar, Hendrik" w:date="2021-11-29T08:39:00Z">
        <w:r w:rsidDel="0097570B">
          <w:delText>r</w:delText>
        </w:r>
      </w:del>
      <w:ins w:id="38" w:author="Poinar, Hendrik" w:date="2021-11-29T08:39:00Z">
        <w:r w:rsidR="0097570B">
          <w:t>R</w:t>
        </w:r>
      </w:ins>
      <w:ins w:id="39" w:author="Poinar, Hendrik" w:date="2021-11-30T10:07:00Z">
        <w:r>
          <w:t>ecent</w:t>
        </w:r>
      </w:ins>
      <w:r>
        <w:t xml:space="preserve"> ancient DNA research [</w:t>
      </w:r>
      <w:hyperlink w:anchor="ref-AQa9Tn4j">
        <w:r>
          <w:rPr>
            <w:rStyle w:val="Hyperlink"/>
          </w:rPr>
          <w:t>9</w:t>
        </w:r>
      </w:hyperlink>
      <w:r>
        <w:t xml:space="preserve">] </w:t>
      </w:r>
      <w:del w:id="40" w:author="Julia Gamble" w:date="2021-11-26T22:16:00Z">
        <w:r>
          <w:delText xml:space="preserve">has </w:delText>
        </w:r>
      </w:del>
      <w:r>
        <w:t xml:space="preserve">revealed that the history of plague in Scandinavia is among </w:t>
      </w:r>
      <w:commentRangeStart w:id="41"/>
      <w:r>
        <w:t>the oldest in the world</w:t>
      </w:r>
      <w:commentRangeEnd w:id="41"/>
      <w:r w:rsidR="00A62836">
        <w:rPr>
          <w:rStyle w:val="CommentReference"/>
        </w:rPr>
        <w:commentReference w:id="41"/>
      </w:r>
      <w:r>
        <w:t xml:space="preserve">, and established the presence of </w:t>
      </w:r>
      <w:del w:id="42" w:author="Poinar, Hendrik" w:date="2021-11-30T10:07:00Z">
        <w:r>
          <w:rPr>
            <w:i/>
          </w:rPr>
          <w:delText>Y.</w:delText>
        </w:r>
      </w:del>
      <w:del w:id="43" w:author="Katherine Eaton" w:date="2021-11-30T10:09:00Z">
        <w:r>
          <w:rPr>
            <w:i/>
          </w:rPr>
          <w:delText xml:space="preserve"> </w:delText>
        </w:r>
      </w:del>
      <w:ins w:id="44" w:author="Poinar, Hendrik" w:date="2021-11-29T08:40:00Z">
        <w:r w:rsidR="0097570B">
          <w:t xml:space="preserve">a sister strain of pandemic </w:t>
        </w:r>
      </w:ins>
      <w:ins w:id="45" w:author="Poinar, Hendrik" w:date="2021-11-30T10:07:00Z">
        <w:r>
          <w:rPr>
            <w:i/>
          </w:rPr>
          <w:t>Y.</w:t>
        </w:r>
      </w:ins>
      <w:ins w:id="46" w:author="Katherine Eaton" w:date="2021-11-30T10:09:00Z">
        <w:r>
          <w:rPr>
            <w:i/>
          </w:rPr>
          <w:t xml:space="preserve"> </w:t>
        </w:r>
      </w:ins>
      <w:r>
        <w:rPr>
          <w:i/>
        </w:rPr>
        <w:t>pestis</w:t>
      </w:r>
      <w:r>
        <w:t xml:space="preserve"> in Sweden 5000 years ago. This</w:t>
      </w:r>
      <w:ins w:id="47" w:author="Jennifer Klunk" w:date="2021-11-29T18:44:00Z">
        <w:r>
          <w:t xml:space="preserve"> </w:t>
        </w:r>
        <w:r w:rsidR="00C479E6">
          <w:t xml:space="preserve">detection of </w:t>
        </w:r>
      </w:ins>
      <w:ins w:id="48" w:author="Jennifer Klunk" w:date="2021-11-29T18:46:00Z">
        <w:r w:rsidR="00C479E6">
          <w:rPr>
            <w:i/>
          </w:rPr>
          <w:t>Y. pestis</w:t>
        </w:r>
        <w:r w:rsidR="00C479E6">
          <w:t xml:space="preserve"> in a Bronze Age individual</w:t>
        </w:r>
      </w:ins>
      <w:ins w:id="49" w:author="Jennifer Klunk" w:date="2021-11-30T10:07:00Z">
        <w:r>
          <w:t xml:space="preserve"> </w:t>
        </w:r>
      </w:ins>
      <w:r>
        <w:t xml:space="preserve">raises the </w:t>
      </w:r>
      <w:ins w:id="50" w:author="Poinar, Hendrik" w:date="2021-11-29T08:40:00Z">
        <w:r w:rsidR="0097570B">
          <w:t xml:space="preserve">intriguing </w:t>
        </w:r>
      </w:ins>
      <w:r>
        <w:t xml:space="preserve">possibility of long-term persistence of plague in Scandinavia, with </w:t>
      </w:r>
      <w:ins w:id="51" w:author="Poinar, Hendrik" w:date="2021-11-29T08:40:00Z">
        <w:r w:rsidR="0097570B">
          <w:t xml:space="preserve">pandemic </w:t>
        </w:r>
      </w:ins>
      <w:r>
        <w:rPr>
          <w:i/>
        </w:rPr>
        <w:t>Y. pestis</w:t>
      </w:r>
      <w:r>
        <w:t xml:space="preserve"> re-emerging as a local, endemic disease.</w:t>
      </w:r>
      <w:commentRangeEnd w:id="32"/>
      <w:r w:rsidR="0097570B">
        <w:rPr>
          <w:rStyle w:val="CommentReference"/>
        </w:rPr>
        <w:commentReference w:id="32"/>
      </w:r>
    </w:p>
    <w:p w14:paraId="67143854" w14:textId="22289773" w:rsidR="006F764B" w:rsidRDefault="000C1E4E">
      <w:pPr>
        <w:pStyle w:val="BodyText"/>
      </w:pPr>
      <w:r>
        <w:t>To evaluate</w:t>
      </w:r>
      <w:ins w:id="52" w:author="Poinar, Hendrik" w:date="2021-11-30T10:07:00Z">
        <w:r>
          <w:t xml:space="preserve"> the </w:t>
        </w:r>
      </w:ins>
      <w:ins w:id="53" w:author="Poinar, Hendrik" w:date="2021-11-29T08:51:00Z">
        <w:r w:rsidR="0097570B">
          <w:t xml:space="preserve">evolutionary history of the plague bacterium in Denmark and the </w:t>
        </w:r>
      </w:ins>
      <w:r>
        <w:t xml:space="preserve">possibility of undocumented plague persistence, we screened for the presence of </w:t>
      </w:r>
      <w:r>
        <w:rPr>
          <w:i/>
        </w:rPr>
        <w:t>Y. pestis</w:t>
      </w:r>
      <w:r>
        <w:t xml:space="preserve"> in the Anthropological DataBase Odense University (ADBOU) </w:t>
      </w:r>
      <w:commentRangeStart w:id="54"/>
      <w:r>
        <w:t>collection</w:t>
      </w:r>
      <w:commentRangeEnd w:id="54"/>
      <w:r w:rsidR="006261BC">
        <w:rPr>
          <w:rStyle w:val="CommentReference"/>
        </w:rPr>
        <w:commentReference w:id="54"/>
      </w:r>
      <w:r>
        <w:t xml:space="preserve">. This extraordinary collection includes preserved and curated skeletal remains from over </w:t>
      </w:r>
      <w:commentRangeStart w:id="55"/>
      <w:r>
        <w:t xml:space="preserve">16,000 Danish </w:t>
      </w:r>
      <w:commentRangeEnd w:id="55"/>
      <w:r w:rsidR="006261BC">
        <w:rPr>
          <w:rStyle w:val="CommentReference"/>
        </w:rPr>
        <w:commentReference w:id="55"/>
      </w:r>
      <w:r>
        <w:t>individuals, dated from the Viking Age to the Early Modern period. To ensure a wide variety of locations were represented, we sampled 298 individuals across 13 archaeological sites from the mainland (Jutland), as well as two islands (Funen and Lolland). Based on the skeletal</w:t>
      </w:r>
      <w:ins w:id="56" w:author="Poinar, Hendrik" w:date="2021-11-29T08:52:00Z">
        <w:r w:rsidR="00EC6835">
          <w:t xml:space="preserve"> and radiocarbon (?)</w:t>
        </w:r>
      </w:ins>
      <w:ins w:id="57" w:author="Katherine Eaton" w:date="2021-11-30T10:09:00Z">
        <w:r>
          <w:t xml:space="preserve"> </w:t>
        </w:r>
      </w:ins>
      <w:r>
        <w:t xml:space="preserve">dates, these individuals represent 800 years of population history (1000-1800 CE) which includes both the </w:t>
      </w:r>
      <w:ins w:id="58" w:author="Poinar, Hendrik" w:date="2021-11-29T08:52:00Z">
        <w:r w:rsidR="00E3678B">
          <w:t xml:space="preserve">historically </w:t>
        </w:r>
      </w:ins>
      <w:del w:id="59" w:author="Poinar, Hendrik" w:date="2021-11-29T08:53:00Z">
        <w:r w:rsidDel="00E3678B">
          <w:delText xml:space="preserve">known </w:delText>
        </w:r>
      </w:del>
      <w:ins w:id="60" w:author="Poinar, Hendrik" w:date="2021-11-29T08:53:00Z">
        <w:r w:rsidR="00E3678B">
          <w:t xml:space="preserve">associated </w:t>
        </w:r>
      </w:ins>
      <w:r>
        <w:t xml:space="preserve">pandemic period in Denmark (1350-1657) </w:t>
      </w:r>
      <w:del w:id="61" w:author="Poinar, Hendrik" w:date="2021-11-30T10:07:00Z">
        <w:r>
          <w:delText>and</w:delText>
        </w:r>
      </w:del>
      <w:ins w:id="62" w:author="Poinar, Hendrik" w:date="2021-11-30T10:07:00Z">
        <w:r>
          <w:t>a</w:t>
        </w:r>
      </w:ins>
      <w:ins w:id="63" w:author="Poinar, Hendrik" w:date="2021-11-29T08:53:00Z">
        <w:r w:rsidR="00E3678B">
          <w:t>s well as</w:t>
        </w:r>
      </w:ins>
      <w:del w:id="64" w:author="Poinar, Hendrik" w:date="2021-11-29T08:53:00Z">
        <w:r w:rsidDel="00E3678B">
          <w:delText>nd</w:delText>
        </w:r>
      </w:del>
      <w:r>
        <w:t xml:space="preserve"> the</w:t>
      </w:r>
      <w:ins w:id="65" w:author="Poinar, Hendrik" w:date="2021-11-30T10:07:00Z">
        <w:r>
          <w:t xml:space="preserve"> </w:t>
        </w:r>
      </w:ins>
      <w:ins w:id="66" w:author="Poinar, Hendrik" w:date="2021-11-29T08:53:00Z">
        <w:r w:rsidR="00E3678B">
          <w:t xml:space="preserve">so-called </w:t>
        </w:r>
      </w:ins>
      <w:r>
        <w:t xml:space="preserve">quiescent periods </w:t>
      </w:r>
      <w:commentRangeStart w:id="67"/>
      <w:r>
        <w:t xml:space="preserve">(1000-1350 CE, 1658-1800) for which no outbreaks of plague </w:t>
      </w:r>
      <w:ins w:id="68" w:author="Poinar, Hendrik" w:date="2021-11-29T08:53:00Z">
        <w:r w:rsidR="00E3678B">
          <w:t>we</w:t>
        </w:r>
      </w:ins>
      <w:del w:id="69" w:author="Poinar, Hendrik" w:date="2021-11-29T08:53:00Z">
        <w:r w:rsidDel="00E3678B">
          <w:delText>a</w:delText>
        </w:r>
      </w:del>
      <w:r>
        <w:t xml:space="preserve">re historically documented </w:t>
      </w:r>
      <w:commentRangeEnd w:id="67"/>
      <w:r w:rsidR="006261BC">
        <w:rPr>
          <w:rStyle w:val="CommentReference"/>
        </w:rPr>
        <w:commentReference w:id="67"/>
      </w:r>
      <w:r>
        <w:t>[</w:t>
      </w:r>
      <w:hyperlink w:anchor="ref-pePeAsdw">
        <w:r>
          <w:rPr>
            <w:rStyle w:val="Hyperlink"/>
          </w:rPr>
          <w:t>3</w:t>
        </w:r>
      </w:hyperlink>
      <w:r>
        <w:t>].</w:t>
      </w:r>
    </w:p>
    <w:p w14:paraId="0DC1D805" w14:textId="3022F17F" w:rsidR="006F764B" w:rsidRDefault="000C1E4E">
      <w:pPr>
        <w:pStyle w:val="Heading2"/>
      </w:pPr>
      <w:bookmarkStart w:id="70" w:name="results-and-discussion"/>
      <w:r>
        <w:t>Results and Discussion</w:t>
      </w:r>
      <w:bookmarkEnd w:id="70"/>
    </w:p>
    <w:p w14:paraId="6088E1B3" w14:textId="0A46C90F" w:rsidR="006F764B" w:rsidRDefault="000C1E4E">
      <w:pPr>
        <w:pStyle w:val="FirstParagraph"/>
      </w:pPr>
      <w:r>
        <w:t xml:space="preserve">We detected </w:t>
      </w:r>
      <w:r>
        <w:rPr>
          <w:i/>
        </w:rPr>
        <w:t>Y. pestis</w:t>
      </w:r>
      <w:r>
        <w:t xml:space="preserve"> in 7 archaeological sites using PCR assays and targeted </w:t>
      </w:r>
      <w:ins w:id="71" w:author="Poinar, Hendrik" w:date="2021-11-29T08:54:00Z">
        <w:r w:rsidR="00F026B7">
          <w:t xml:space="preserve">capture coupled </w:t>
        </w:r>
      </w:ins>
      <w:r>
        <w:t xml:space="preserve">sequencing (Figure 1A). Across the 7 sites, 8.3% of individuals (13/157) tested positive for </w:t>
      </w:r>
      <w:r>
        <w:rPr>
          <w:i/>
        </w:rPr>
        <w:t>Y. pestis</w:t>
      </w:r>
      <w:r>
        <w:t xml:space="preserve">, ranging from 3.3% at Ribe Lindegärden to 14.3% at Hågerup. This positivity rate </w:t>
      </w:r>
      <w:del w:id="72" w:author="Poinar, Hendrik" w:date="2021-11-29T08:54:00Z">
        <w:r w:rsidDel="00F026B7">
          <w:delText>could be considered</w:delText>
        </w:r>
      </w:del>
      <w:ins w:id="73" w:author="Poinar, Hendrik" w:date="2021-11-29T08:54:00Z">
        <w:r w:rsidR="00F026B7">
          <w:t>is likely</w:t>
        </w:r>
      </w:ins>
      <w:r>
        <w:t xml:space="preserve"> an underestimate of the ‘true’ prevalence of </w:t>
      </w:r>
      <w:r>
        <w:rPr>
          <w:i/>
        </w:rPr>
        <w:t>Y. pestis</w:t>
      </w:r>
      <w:r>
        <w:t xml:space="preserve"> in Danish populations, due to </w:t>
      </w:r>
      <w:commentRangeStart w:id="74"/>
      <w:r>
        <w:t>variable DNA preservation</w:t>
      </w:r>
      <w:commentRangeEnd w:id="74"/>
      <w:r w:rsidR="00F026B7">
        <w:rPr>
          <w:rStyle w:val="CommentReference"/>
        </w:rPr>
        <w:commentReference w:id="74"/>
      </w:r>
      <w:r>
        <w:t xml:space="preserve">. On the other hand, it may be an overestimate due to the </w:t>
      </w:r>
      <w:ins w:id="75" w:author="DeWitte, Sharon" w:date="2021-11-26T13:43:00Z">
        <w:r w:rsidR="00BE7BFD">
          <w:t xml:space="preserve">effects of selective mortality </w:t>
        </w:r>
      </w:ins>
      <w:ins w:id="76" w:author="DeWitte, Sharon" w:date="2021-11-26T13:54:00Z">
        <w:r w:rsidR="00990DA7">
          <w:t>(disproportionat</w:t>
        </w:r>
      </w:ins>
      <w:ins w:id="77" w:author="DeWitte, Sharon" w:date="2021-11-26T13:55:00Z">
        <w:r w:rsidR="00990DA7">
          <w:t xml:space="preserve">e deaths of frail </w:t>
        </w:r>
        <w:proofErr w:type="spellStart"/>
        <w:r w:rsidR="00990DA7">
          <w:t>indidivduals</w:t>
        </w:r>
        <w:proofErr w:type="spellEnd"/>
        <w:r w:rsidR="00990DA7">
          <w:t xml:space="preserve">) </w:t>
        </w:r>
      </w:ins>
      <w:ins w:id="78" w:author="DeWitte, Sharon" w:date="2021-11-26T13:43:00Z">
        <w:r w:rsidR="00BE7BFD">
          <w:t xml:space="preserve">that </w:t>
        </w:r>
      </w:ins>
      <w:ins w:id="79" w:author="DeWitte, Sharon" w:date="2021-11-26T13:44:00Z">
        <w:r w:rsidR="00BE7BFD">
          <w:t xml:space="preserve">likely </w:t>
        </w:r>
      </w:ins>
      <w:ins w:id="80" w:author="DeWitte, Sharon" w:date="2021-11-26T13:43:00Z">
        <w:r w:rsidR="00BE7BFD">
          <w:t>make as</w:t>
        </w:r>
      </w:ins>
      <w:ins w:id="81" w:author="DeWitte, Sharon" w:date="2021-11-26T13:44:00Z">
        <w:r w:rsidR="00BE7BFD">
          <w:t>semblages of deceased individuals unrepresentative of the living</w:t>
        </w:r>
      </w:ins>
      <w:ins w:id="82" w:author="DeWitte, Sharon" w:date="2021-11-26T13:43:00Z">
        <w:r w:rsidR="00BE7BFD">
          <w:t xml:space="preserve">, i.e., the </w:t>
        </w:r>
      </w:ins>
      <w:r>
        <w:t>osteological paradox [</w:t>
      </w:r>
      <w:hyperlink w:anchor="ref-a0Rr24xp">
        <w:r>
          <w:rPr>
            <w:rStyle w:val="Hyperlink"/>
          </w:rPr>
          <w:t>10</w:t>
        </w:r>
      </w:hyperlink>
      <w:r>
        <w:t>]</w:t>
      </w:r>
      <w:del w:id="83" w:author="DeWitte, Sharon" w:date="2021-11-26T13:44:00Z">
        <w:r>
          <w:delText>, in which mortality is selective and the deceased are not representative of the living population</w:delText>
        </w:r>
      </w:del>
      <w:r>
        <w:t xml:space="preserve">. While the exact extrapolation is unclear, our </w:t>
      </w:r>
      <w:r>
        <w:rPr>
          <w:i/>
        </w:rPr>
        <w:t>Y. pestis</w:t>
      </w:r>
      <w:r>
        <w:t xml:space="preserve"> positivity rate (</w:t>
      </w:r>
      <w:commentRangeStart w:id="84"/>
      <w:r>
        <w:t>3.3 - 14.3</w:t>
      </w:r>
      <w:ins w:id="85" w:author="Jennifer Klunk" w:date="2021-11-30T10:07:00Z">
        <w:r>
          <w:t>%</w:t>
        </w:r>
        <w:commentRangeEnd w:id="84"/>
        <w:r w:rsidR="00C479E6">
          <w:rPr>
            <w:rStyle w:val="CommentReference"/>
            <w:vanish/>
          </w:rPr>
          <w:commentReference w:id="84"/>
        </w:r>
        <w:r>
          <w:t>)</w:t>
        </w:r>
      </w:ins>
      <w:del w:id="86" w:author="Jennifer Klunk" w:date="2021-11-30T10:07:00Z">
        <w:r>
          <w:delText>%)</w:delText>
        </w:r>
      </w:del>
      <w:r>
        <w:t xml:space="preserve"> does align with mortality estimates (5 - 20%) during the later epidemics of the medieval and early modern period</w:t>
      </w:r>
      <w:ins w:id="87" w:author="DeWitte, Sharon" w:date="2021-11-26T13:46:00Z">
        <w:r w:rsidR="00122973">
          <w:t>, at least in some contexts</w:t>
        </w:r>
      </w:ins>
      <w:r>
        <w:t xml:space="preserve"> [</w:t>
      </w:r>
      <w:hyperlink w:anchor="ref-SDiEWfMf">
        <w:r>
          <w:rPr>
            <w:rStyle w:val="Hyperlink"/>
          </w:rPr>
          <w:t>11</w:t>
        </w:r>
      </w:hyperlink>
      <w:r>
        <w:t>,</w:t>
      </w:r>
      <w:hyperlink w:anchor="ref-13NOJLbvF">
        <w:r>
          <w:rPr>
            <w:rStyle w:val="Hyperlink"/>
          </w:rPr>
          <w:t>12</w:t>
        </w:r>
      </w:hyperlink>
      <w:r>
        <w:t>].</w:t>
      </w:r>
    </w:p>
    <w:p w14:paraId="7E477E78" w14:textId="20AC6D87" w:rsidR="006F764B" w:rsidRPr="002A1183" w:rsidRDefault="000C1E4E" w:rsidP="00BB7B49">
      <w:pPr>
        <w:pStyle w:val="BlockText"/>
        <w:numPr>
          <w:ilvl w:val="0"/>
          <w:numId w:val="15"/>
        </w:numPr>
        <w:rPr>
          <w:b/>
        </w:rPr>
      </w:pPr>
      <w:commentRangeStart w:id="88"/>
      <w:r w:rsidRPr="002A1183">
        <w:rPr>
          <w:b/>
        </w:rPr>
        <w:t xml:space="preserve">Citation recommendations for plague mortality </w:t>
      </w:r>
      <w:commentRangeStart w:id="89"/>
      <w:commentRangeStart w:id="90"/>
      <w:r w:rsidRPr="002A1183">
        <w:rPr>
          <w:b/>
        </w:rPr>
        <w:t>ranges</w:t>
      </w:r>
      <w:commentRangeEnd w:id="88"/>
      <w:commentRangeEnd w:id="89"/>
      <w:commentRangeEnd w:id="90"/>
      <w:r w:rsidR="00122973">
        <w:rPr>
          <w:rStyle w:val="CommentReference"/>
        </w:rPr>
        <w:commentReference w:id="88"/>
      </w:r>
      <w:r w:rsidR="00E367DC">
        <w:rPr>
          <w:rStyle w:val="CommentReference"/>
        </w:rPr>
        <w:commentReference w:id="89"/>
      </w:r>
      <w:r w:rsidR="008966D7">
        <w:rPr>
          <w:rStyle w:val="CommentReference"/>
        </w:rPr>
        <w:commentReference w:id="90"/>
      </w:r>
      <w:r w:rsidRPr="002A1183">
        <w:rPr>
          <w:b/>
        </w:rPr>
        <w:t>?</w:t>
      </w:r>
    </w:p>
    <w:p w14:paraId="17CBB7C2" w14:textId="71D3B8A8" w:rsidR="006F764B" w:rsidRDefault="000C1E4E">
      <w:pPr>
        <w:pStyle w:val="FirstParagraph"/>
      </w:pPr>
      <w:r>
        <w:lastRenderedPageBreak/>
        <w:t xml:space="preserve">Of the 13 plague-positive individuals, 9 had sufficient sequencing depth (&gt;3X) of the </w:t>
      </w:r>
      <w:r>
        <w:rPr>
          <w:i/>
        </w:rPr>
        <w:t>Y. pestis</w:t>
      </w:r>
      <w:r>
        <w:t xml:space="preserve"> chromosome for phylogenetic analysis (Figure 2C). To estimate a time-scaled phylogeny and </w:t>
      </w:r>
      <w:ins w:id="91" w:author="Poinar, Hendrik" w:date="2021-11-29T09:49:00Z">
        <w:r w:rsidR="00330622">
          <w:t xml:space="preserve">tip </w:t>
        </w:r>
      </w:ins>
      <w:r>
        <w:t xml:space="preserve">dates for these 9 samples, we fit a relaxed molecular clock to an alignment of </w:t>
      </w:r>
      <w:r>
        <w:rPr>
          <w:i/>
        </w:rPr>
        <w:t>Y. pestis</w:t>
      </w:r>
      <w:r>
        <w:t xml:space="preserve"> genomes which included 40 other isolates (Figure 1B). </w:t>
      </w:r>
      <w:del w:id="92" w:author="Poinar, Hendrik" w:date="2021-11-29T09:49:00Z">
        <w:r w:rsidDel="00330622">
          <w:delText>We observed that all</w:delText>
        </w:r>
      </w:del>
      <w:ins w:id="93" w:author="Poinar, Hendrik" w:date="2021-11-29T09:50:00Z">
        <w:r w:rsidR="00330622">
          <w:t>Interestingly,</w:t>
        </w:r>
      </w:ins>
      <w:r>
        <w:t xml:space="preserve"> Danish strains </w:t>
      </w:r>
      <w:del w:id="94" w:author="Poinar, Hendrik" w:date="2021-11-30T10:07:00Z">
        <w:r>
          <w:delText>clustered</w:delText>
        </w:r>
      </w:del>
      <w:ins w:id="95" w:author="Poinar, Hendrik" w:date="2021-11-29T09:50:00Z">
        <w:r w:rsidR="00330622">
          <w:t xml:space="preserve">did not </w:t>
        </w:r>
      </w:ins>
      <w:ins w:id="96" w:author="Poinar, Hendrik" w:date="2021-11-30T10:07:00Z">
        <w:r>
          <w:t>cluster</w:t>
        </w:r>
      </w:ins>
      <w:ins w:id="97" w:author="Poinar, Hendrik" w:date="2021-11-29T09:50:00Z">
        <w:r w:rsidR="00330622">
          <w:t xml:space="preserve"> </w:t>
        </w:r>
        <w:proofErr w:type="spellStart"/>
        <w:r w:rsidR="00330622">
          <w:t>togther</w:t>
        </w:r>
        <w:proofErr w:type="spellEnd"/>
        <w:r w:rsidR="00330622">
          <w:t xml:space="preserve">, but rather </w:t>
        </w:r>
      </w:ins>
      <w:del w:id="98" w:author="Poinar, Hendrik" w:date="2021-11-29T09:51:00Z">
        <w:r w:rsidDel="00330622">
          <w:delText>ed strongly (posterior: 1.0)</w:delText>
        </w:r>
      </w:del>
      <w:r>
        <w:t xml:space="preserve"> within </w:t>
      </w:r>
      <w:del w:id="99" w:author="Poinar, Hendrik" w:date="2021-11-29T09:50:00Z">
        <w:r w:rsidDel="00330622">
          <w:delText>the known</w:delText>
        </w:r>
      </w:del>
      <w:ins w:id="100" w:author="Poinar, Hendrik" w:date="2021-11-29T09:50:00Z">
        <w:r w:rsidR="00330622">
          <w:t>existing</w:t>
        </w:r>
      </w:ins>
      <w:r>
        <w:t xml:space="preserve"> diversity of medieval and early modern </w:t>
      </w:r>
      <w:r>
        <w:rPr>
          <w:i/>
        </w:rPr>
        <w:t>Y. pestis</w:t>
      </w:r>
      <w:r>
        <w:t xml:space="preserve"> in Europe </w:t>
      </w:r>
      <w:ins w:id="101" w:author="Poinar, Hendrik" w:date="2021-11-29T09:51:00Z">
        <w:r w:rsidR="00330622">
          <w:t xml:space="preserve">with strong support (posterior: 1.0) </w:t>
        </w:r>
      </w:ins>
      <w:r>
        <w:t xml:space="preserve">(Figure 3). We found no evidence to suggest that </w:t>
      </w:r>
      <w:ins w:id="102" w:author="Poinar, Hendrik" w:date="2021-11-29T09:51:00Z">
        <w:r w:rsidR="00CF3D05">
          <w:t xml:space="preserve">these strains were the descendant of the </w:t>
        </w:r>
      </w:ins>
      <w:r>
        <w:t xml:space="preserve">Neolithic lineages of </w:t>
      </w:r>
      <w:r>
        <w:rPr>
          <w:i/>
        </w:rPr>
        <w:t>Y. pestis</w:t>
      </w:r>
      <w:r>
        <w:t xml:space="preserve"> in Scandinavia (5000 YBP) [</w:t>
      </w:r>
      <w:hyperlink w:anchor="ref-AQa9Tn4j">
        <w:r>
          <w:rPr>
            <w:rStyle w:val="Hyperlink"/>
          </w:rPr>
          <w:t>9</w:t>
        </w:r>
      </w:hyperlink>
      <w:r>
        <w:t>]</w:t>
      </w:r>
      <w:del w:id="103" w:author="Poinar, Hendrik" w:date="2021-11-29T09:51:00Z">
        <w:r w:rsidDel="00CF3D05">
          <w:delText xml:space="preserve"> left descendants in medieval Danish populations</w:delText>
        </w:r>
      </w:del>
      <w:r>
        <w:t xml:space="preserve">. </w:t>
      </w:r>
      <w:del w:id="104" w:author="Poinar, Hendrik" w:date="2021-11-29T09:52:00Z">
        <w:r w:rsidDel="00CF3D05">
          <w:delText xml:space="preserve">If long-term persistence of </w:delText>
        </w:r>
        <w:r w:rsidDel="00CF3D05">
          <w:rPr>
            <w:i/>
          </w:rPr>
          <w:delText>Y. pestis</w:delText>
        </w:r>
        <w:r w:rsidDel="00CF3D05">
          <w:delText xml:space="preserve"> did occur in this region, it fell outside the geographic and temporal scope of this study.</w:delText>
        </w:r>
      </w:del>
    </w:p>
    <w:p w14:paraId="7D55522F" w14:textId="625FF3A0" w:rsidR="006F764B" w:rsidRDefault="000C1E4E">
      <w:pPr>
        <w:pStyle w:val="BodyText"/>
      </w:pPr>
      <w:r>
        <w:t xml:space="preserve">We found no evidence of </w:t>
      </w:r>
      <w:r>
        <w:rPr>
          <w:i/>
        </w:rPr>
        <w:t>Y. pestis</w:t>
      </w:r>
      <w:r>
        <w:t xml:space="preserve"> in Denmark between 1000 and 1300 CE. The factors influencing the preservation of ancient DNA are wide-ranging and complex, thus the absence of evidence cannot prove evidence of absence. </w:t>
      </w:r>
      <w:proofErr w:type="gramStart"/>
      <w:r>
        <w:t>That being said, we</w:t>
      </w:r>
      <w:proofErr w:type="gramEnd"/>
      <w:r>
        <w:t xml:space="preserve"> sampled a minimum of 85 individuals and a maximum of </w:t>
      </w:r>
      <w:commentRangeStart w:id="105"/>
      <w:r>
        <w:t>165</w:t>
      </w:r>
      <w:commentRangeEnd w:id="105"/>
      <w:r w:rsidR="00E367DC">
        <w:rPr>
          <w:rStyle w:val="CommentReference"/>
        </w:rPr>
        <w:commentReference w:id="105"/>
      </w:r>
      <w:r>
        <w:t xml:space="preserve"> individuals that pre-date the 14th century (Figure 2A). </w:t>
      </w:r>
      <w:del w:id="106" w:author="Poinar, Hendrik" w:date="2021-11-29T09:52:00Z">
        <w:r w:rsidDel="00C524F5">
          <w:delText xml:space="preserve">Taking </w:delText>
        </w:r>
      </w:del>
      <w:ins w:id="107" w:author="Poinar, Hendrik" w:date="2021-11-29T09:52:00Z">
        <w:r w:rsidR="00C524F5">
          <w:t xml:space="preserve">With </w:t>
        </w:r>
      </w:ins>
      <w:del w:id="108" w:author="Poinar, Hendrik" w:date="2021-11-29T09:52:00Z">
        <w:r w:rsidDel="00C524F5">
          <w:delText xml:space="preserve">the </w:delText>
        </w:r>
      </w:del>
      <w:ins w:id="109" w:author="Poinar, Hendrik" w:date="2021-11-29T09:52:00Z">
        <w:r w:rsidR="00C524F5">
          <w:t xml:space="preserve">a </w:t>
        </w:r>
      </w:ins>
      <w:r>
        <w:t xml:space="preserve">mean positivity rate observed in this study (8.3%), we </w:t>
      </w:r>
      <w:del w:id="110" w:author="Poinar, Hendrik" w:date="2021-11-29T09:52:00Z">
        <w:r w:rsidDel="00C524F5">
          <w:delText xml:space="preserve">would </w:delText>
        </w:r>
      </w:del>
      <w:del w:id="111" w:author="Poinar, Hendrik" w:date="2021-11-30T10:07:00Z">
        <w:r>
          <w:delText>expect</w:delText>
        </w:r>
      </w:del>
      <w:ins w:id="112" w:author="Poinar, Hendrik" w:date="2021-11-30T10:07:00Z">
        <w:r>
          <w:t>expect</w:t>
        </w:r>
      </w:ins>
      <w:ins w:id="113" w:author="Poinar, Hendrik" w:date="2021-11-29T09:52:00Z">
        <w:r w:rsidR="00C524F5">
          <w:t>ed</w:t>
        </w:r>
      </w:ins>
      <w:r>
        <w:t xml:space="preserve"> to detect </w:t>
      </w:r>
      <w:r>
        <w:rPr>
          <w:i/>
        </w:rPr>
        <w:t>Y. pestis</w:t>
      </w:r>
      <w:r>
        <w:t xml:space="preserve"> in 7 to 13 individuals from this time frame if it were present. We therefore interpret our negative results from this period as tentative evidence that </w:t>
      </w:r>
      <w:r>
        <w:rPr>
          <w:i/>
        </w:rPr>
        <w:t>Y. pestis</w:t>
      </w:r>
      <w:r>
        <w:t xml:space="preserve"> was a relatively new pathogen in medieval Denmark, that did not become abundant and/or widespread until at least the 14th century.</w:t>
      </w:r>
    </w:p>
    <w:p w14:paraId="4D3EC491" w14:textId="16121EDD" w:rsidR="006F764B" w:rsidRDefault="000C1E4E">
      <w:pPr>
        <w:pStyle w:val="BodyText"/>
      </w:pPr>
      <w:r>
        <w:t xml:space="preserve">The earliest evidence of </w:t>
      </w:r>
      <w:r>
        <w:rPr>
          <w:i/>
        </w:rPr>
        <w:t>Y. pestis</w:t>
      </w:r>
      <w:r>
        <w:t xml:space="preserve"> in Denmark was found in the town of </w:t>
      </w:r>
      <w:proofErr w:type="spellStart"/>
      <w:r>
        <w:t>Ribe</w:t>
      </w:r>
      <w:proofErr w:type="spellEnd"/>
      <w:del w:id="114" w:author="Poinar, Hendrik" w:date="2021-11-30T10:07:00Z">
        <w:r>
          <w:delText xml:space="preserve">. </w:delText>
        </w:r>
      </w:del>
      <w:ins w:id="115" w:author="Poinar, Hendrik" w:date="2021-11-29T09:54:00Z">
        <w:r w:rsidR="0013383B">
          <w:t xml:space="preserve"> from </w:t>
        </w:r>
      </w:ins>
      <w:del w:id="116" w:author="Poinar, Hendrik" w:date="2021-11-29T09:54:00Z">
        <w:r w:rsidDel="0013383B">
          <w:delText xml:space="preserve">. </w:delText>
        </w:r>
      </w:del>
      <w:ins w:id="117" w:author="Poinar, Hendrik" w:date="2021-11-29T09:54:00Z">
        <w:r w:rsidR="0013383B">
          <w:t>t</w:t>
        </w:r>
      </w:ins>
      <w:del w:id="118" w:author="Poinar, Hendrik" w:date="2021-11-29T09:54:00Z">
        <w:r w:rsidDel="0013383B">
          <w:delText>T</w:delText>
        </w:r>
      </w:del>
      <w:r>
        <w:t xml:space="preserve">wo individuals </w:t>
      </w:r>
      <w:del w:id="119" w:author="Poinar, Hendrik" w:date="2021-11-29T09:53:00Z">
        <w:r w:rsidDel="00C524F5">
          <w:delText xml:space="preserve">were </w:delText>
        </w:r>
      </w:del>
      <w:r>
        <w:t xml:space="preserve">associated </w:t>
      </w:r>
      <w:del w:id="120" w:author="Poinar, Hendrik" w:date="2021-11-29T09:55:00Z">
        <w:r w:rsidDel="0013383B">
          <w:delText xml:space="preserve">with </w:delText>
        </w:r>
        <w:r w:rsidDel="0013383B">
          <w:rPr>
            <w:i/>
          </w:rPr>
          <w:delText>Y. pestis</w:delText>
        </w:r>
        <w:r w:rsidDel="0013383B">
          <w:delText xml:space="preserve"> </w:delText>
        </w:r>
      </w:del>
      <w:r>
        <w:t xml:space="preserve">from the first half of the 14th century, dated to 1333 (1301-1366) and 1350 (1319-1383). These estimates are highly congruent with the historical record, </w:t>
      </w:r>
      <w:del w:id="121" w:author="Poinar, Hendrik" w:date="2021-11-29T09:53:00Z">
        <w:r w:rsidDel="00C524F5">
          <w:delText>as the</w:delText>
        </w:r>
      </w:del>
      <w:ins w:id="122" w:author="Poinar, Hendrik" w:date="2021-11-29T09:53:00Z">
        <w:r w:rsidR="00C524F5">
          <w:t>which</w:t>
        </w:r>
      </w:ins>
      <w:r>
        <w:t xml:space="preserve"> first documented</w:t>
      </w:r>
      <w:ins w:id="123" w:author="Poinar, Hendrik" w:date="2021-11-30T10:07:00Z">
        <w:r>
          <w:t xml:space="preserve"> </w:t>
        </w:r>
      </w:ins>
      <w:ins w:id="124" w:author="Poinar, Hendrik" w:date="2021-11-29T09:53:00Z">
        <w:r w:rsidR="00C524F5">
          <w:t xml:space="preserve">the </w:t>
        </w:r>
      </w:ins>
      <w:r>
        <w:t xml:space="preserve">appearance of plague in Denmark </w:t>
      </w:r>
      <w:del w:id="125" w:author="Poinar, Hendrik" w:date="2021-11-29T09:53:00Z">
        <w:r w:rsidDel="00C524F5">
          <w:delText xml:space="preserve">was </w:delText>
        </w:r>
      </w:del>
      <w:r>
        <w:t xml:space="preserve">at </w:t>
      </w:r>
      <w:proofErr w:type="spellStart"/>
      <w:r>
        <w:t>Ribe</w:t>
      </w:r>
      <w:proofErr w:type="spellEnd"/>
      <w:r>
        <w:t xml:space="preserve"> in 1349 [</w:t>
      </w:r>
      <w:hyperlink w:anchor="ref-1G9pdnarW">
        <w:r>
          <w:rPr>
            <w:rStyle w:val="Hyperlink"/>
          </w:rPr>
          <w:t>13</w:t>
        </w:r>
      </w:hyperlink>
      <w:r>
        <w:t xml:space="preserve">]. Furthermore, these strains fell within an unresolved cluster (posterior: 0.15) of samples from Northern and Western Europe (Figure 3) which has previously been linked to </w:t>
      </w:r>
      <w:ins w:id="126" w:author="Poinar, Hendrik" w:date="2021-11-29T09:54:00Z">
        <w:r w:rsidR="001733D2">
          <w:t xml:space="preserve">the </w:t>
        </w:r>
      </w:ins>
      <w:r>
        <w:t>clonal spread of the Black Death (1343-1356) [</w:t>
      </w:r>
      <w:hyperlink w:anchor="ref-1CPIgshmC">
        <w:r>
          <w:rPr>
            <w:rStyle w:val="Hyperlink"/>
          </w:rPr>
          <w:t>1</w:t>
        </w:r>
      </w:hyperlink>
      <w:r>
        <w:t xml:space="preserve">]. Our molecular dates support this historical association, albeit only weakly, as the precise epidemic period cannot be resolved due to the large confidence intervals of our </w:t>
      </w:r>
      <w:commentRangeStart w:id="127"/>
      <w:r>
        <w:t>estimates</w:t>
      </w:r>
      <w:commentRangeEnd w:id="127"/>
      <w:ins w:id="128" w:author="Katherine Eaton" w:date="2021-11-30T10:11:00Z">
        <w:r w:rsidR="006E3C9D">
          <w:rPr>
            <w:rStyle w:val="CommentReference"/>
          </w:rPr>
          <w:commentReference w:id="127"/>
        </w:r>
      </w:ins>
      <w:ins w:id="129" w:author="Katherine Eaton" w:date="2021-11-30T10:09:00Z">
        <w:r>
          <w:t xml:space="preserve"> </w:t>
        </w:r>
      </w:ins>
      <w:ins w:id="130" w:author="Poinar, Hendrik" w:date="2021-11-29T09:54:00Z">
        <w:r w:rsidR="001733D2">
          <w:t xml:space="preserve">[input range here] </w:t>
        </w:r>
      </w:ins>
      <w:r>
        <w:t>(&gt;50 years).</w:t>
      </w:r>
    </w:p>
    <w:p w14:paraId="7C07D34D" w14:textId="5036C0AD" w:rsidR="006F764B" w:rsidRDefault="000C1E4E">
      <w:pPr>
        <w:pStyle w:val="BodyText"/>
      </w:pPr>
      <w:r>
        <w:t xml:space="preserve">The next period in which we identified </w:t>
      </w:r>
      <w:r>
        <w:rPr>
          <w:i/>
        </w:rPr>
        <w:t>Y. pestis</w:t>
      </w:r>
      <w:r>
        <w:t xml:space="preserve"> was in the latter half of the 14th century</w:t>
      </w:r>
      <w:ins w:id="131" w:author="Poinar, Hendrik" w:date="2021-11-29T09:56:00Z">
        <w:r w:rsidR="00222334">
          <w:t xml:space="preserve"> from a</w:t>
        </w:r>
      </w:ins>
      <w:del w:id="132" w:author="Poinar, Hendrik" w:date="2021-11-29T09:56:00Z">
        <w:r w:rsidDel="00222334">
          <w:delText>. A</w:delText>
        </w:r>
      </w:del>
      <w:r>
        <w:t xml:space="preserve"> third </w:t>
      </w:r>
      <w:del w:id="133" w:author="Poinar, Hendrik" w:date="2021-11-29T09:56:00Z">
        <w:r w:rsidDel="00222334">
          <w:delText xml:space="preserve">isolate </w:delText>
        </w:r>
      </w:del>
      <w:ins w:id="134" w:author="Poinar, Hendrik" w:date="2021-11-29T09:56:00Z">
        <w:r w:rsidR="00222334">
          <w:t xml:space="preserve">individual </w:t>
        </w:r>
      </w:ins>
      <w:r>
        <w:t xml:space="preserve">from </w:t>
      </w:r>
      <w:proofErr w:type="spellStart"/>
      <w:r>
        <w:t>Ribe</w:t>
      </w:r>
      <w:proofErr w:type="spellEnd"/>
      <w:ins w:id="135" w:author="Poinar, Hendrik" w:date="2021-11-29T09:56:00Z">
        <w:r w:rsidR="00222334">
          <w:t xml:space="preserve">, </w:t>
        </w:r>
      </w:ins>
      <w:del w:id="136" w:author="Poinar, Hendrik" w:date="2021-11-29T09:56:00Z">
        <w:r w:rsidDel="00222334">
          <w:delText xml:space="preserve"> was </w:delText>
        </w:r>
      </w:del>
      <w:r>
        <w:t xml:space="preserve">dated to 1370 (1336-1408) </w:t>
      </w:r>
      <w:del w:id="137" w:author="Poinar, Hendrik" w:date="2021-11-29T09:56:00Z">
        <w:r w:rsidDel="00EE6637">
          <w:delText xml:space="preserve">and </w:delText>
        </w:r>
      </w:del>
      <w:ins w:id="138" w:author="Poinar, Hendrik" w:date="2021-11-29T09:56:00Z">
        <w:r w:rsidR="00EE6637">
          <w:t xml:space="preserve"> </w:t>
        </w:r>
      </w:ins>
      <w:r>
        <w:t xml:space="preserve">strongly clustered (posterior: 0.99) with post-Black Death samples from The Netherlands and Russia. </w:t>
      </w:r>
      <w:commentRangeStart w:id="139"/>
      <w:r>
        <w:t xml:space="preserve">These samples have previously been attributed to the </w:t>
      </w:r>
      <w:r>
        <w:rPr>
          <w:i/>
        </w:rPr>
        <w:t>pestis secunda</w:t>
      </w:r>
      <w:r>
        <w:t xml:space="preserve"> (1357-1366) [</w:t>
      </w:r>
      <w:hyperlink w:anchor="ref-1BWm60ySL">
        <w:r>
          <w:rPr>
            <w:rStyle w:val="Hyperlink"/>
          </w:rPr>
          <w:t>14</w:t>
        </w:r>
      </w:hyperlink>
      <w:r>
        <w:t xml:space="preserve">], although we find the </w:t>
      </w:r>
      <w:r>
        <w:rPr>
          <w:i/>
        </w:rPr>
        <w:t>pestis tertia</w:t>
      </w:r>
      <w:r>
        <w:t xml:space="preserve"> (1364-76) [</w:t>
      </w:r>
      <w:hyperlink w:anchor="ref-13NOJLbvF">
        <w:r>
          <w:rPr>
            <w:rStyle w:val="Hyperlink"/>
          </w:rPr>
          <w:t>12</w:t>
        </w:r>
      </w:hyperlink>
      <w:r>
        <w:t xml:space="preserve">] to be an equally likely candidate. </w:t>
      </w:r>
      <w:commentRangeEnd w:id="139"/>
      <w:r w:rsidR="001B2AC0">
        <w:rPr>
          <w:rStyle w:val="CommentReference"/>
        </w:rPr>
        <w:commentReference w:id="139"/>
      </w:r>
      <w:r>
        <w:t xml:space="preserve">This clade also has broader epidemiological significance, as it is directly ancestral to the </w:t>
      </w:r>
      <w:commentRangeStart w:id="140"/>
      <w:r>
        <w:t xml:space="preserve">Third Pandemic of plague </w:t>
      </w:r>
      <w:commentRangeEnd w:id="140"/>
      <w:r w:rsidR="000D2762">
        <w:rPr>
          <w:rStyle w:val="CommentReference"/>
          <w:vanish/>
        </w:rPr>
        <w:commentReference w:id="140"/>
      </w:r>
      <w:r>
        <w:t>(19th-20th century) [</w:t>
      </w:r>
      <w:hyperlink w:anchor="ref-1CPIgshmC">
        <w:r>
          <w:rPr>
            <w:rStyle w:val="Hyperlink"/>
          </w:rPr>
          <w:t>1</w:t>
        </w:r>
      </w:hyperlink>
      <w:r>
        <w:t xml:space="preserve">]. Our results therefore reveal new global connections, as the same lineage that afflicted medieval Danish populations would later re-emerge to cause modern epidemics of plague, including </w:t>
      </w:r>
      <w:del w:id="141" w:author="Poinar, Hendrik" w:date="2021-11-29T09:58:00Z">
        <w:r w:rsidDel="001B2AC0">
          <w:delText xml:space="preserve">the </w:delText>
        </w:r>
      </w:del>
      <w:r>
        <w:t>recent outbreaks in Madagascar [</w:t>
      </w:r>
      <w:hyperlink w:anchor="ref-Oxqt5mfU">
        <w:r>
          <w:rPr>
            <w:rStyle w:val="Hyperlink"/>
          </w:rPr>
          <w:t>15</w:t>
        </w:r>
      </w:hyperlink>
      <w:r>
        <w:t>].</w:t>
      </w:r>
    </w:p>
    <w:p w14:paraId="53422F00" w14:textId="484A111F" w:rsidR="006F764B" w:rsidRDefault="000C1E4E">
      <w:pPr>
        <w:pStyle w:val="BodyText"/>
      </w:pPr>
      <w:r>
        <w:t xml:space="preserve">We </w:t>
      </w:r>
      <w:del w:id="142" w:author="Poinar, Hendrik" w:date="2021-11-29T11:13:00Z">
        <w:r w:rsidDel="00B74AF8">
          <w:delText>observed a gap</w:delText>
        </w:r>
      </w:del>
      <w:ins w:id="143" w:author="Poinar, Hendrik" w:date="2021-11-29T11:13:00Z">
        <w:r w:rsidR="00B74AF8">
          <w:t>found no</w:t>
        </w:r>
      </w:ins>
      <w:r>
        <w:t xml:space="preserve"> </w:t>
      </w:r>
      <w:del w:id="144" w:author="Poinar, Hendrik" w:date="2021-11-29T11:13:00Z">
        <w:r w:rsidDel="00B74AF8">
          <w:delText xml:space="preserve">in the continuity of </w:delText>
        </w:r>
      </w:del>
      <w:r>
        <w:t xml:space="preserve">plague at </w:t>
      </w:r>
      <w:proofErr w:type="spellStart"/>
      <w:r>
        <w:t>Ribe</w:t>
      </w:r>
      <w:proofErr w:type="spellEnd"/>
      <w:ins w:id="145" w:author="Poinar, Hendrik" w:date="2021-11-29T11:13:00Z">
        <w:r w:rsidR="00B74AF8">
          <w:t xml:space="preserve"> </w:t>
        </w:r>
      </w:ins>
      <w:del w:id="146" w:author="Poinar, Hendrik" w:date="2021-11-29T11:13:00Z">
        <w:r w:rsidDel="00B74AF8">
          <w:delText xml:space="preserve">, as no </w:delText>
        </w:r>
        <w:r w:rsidDel="00B74AF8">
          <w:rPr>
            <w:i/>
          </w:rPr>
          <w:delText>Y. pestis</w:delText>
        </w:r>
        <w:r w:rsidDel="00B74AF8">
          <w:delText xml:space="preserve"> was detected there </w:delText>
        </w:r>
      </w:del>
      <w:r>
        <w:t xml:space="preserve">between 1408 and 1484. This was surprising, as 86% of individuals (43/50) from this site were archaeologically dated to between 1400 and 1536. Instead, the distribution of </w:t>
      </w:r>
      <w:r>
        <w:rPr>
          <w:i/>
        </w:rPr>
        <w:t>Y. pestis</w:t>
      </w:r>
      <w:r>
        <w:t xml:space="preserve"> </w:t>
      </w:r>
      <w:del w:id="147" w:author="Poinar, Hendrik" w:date="2021-11-29T11:15:00Z">
        <w:r w:rsidDel="00B74AF8">
          <w:delText xml:space="preserve">appeared to shift </w:delText>
        </w:r>
      </w:del>
      <w:ins w:id="148" w:author="Poinar, Hendrik" w:date="2021-11-29T11:15:00Z">
        <w:r w:rsidR="00B74AF8">
          <w:t xml:space="preserve">shifts </w:t>
        </w:r>
      </w:ins>
      <w:r>
        <w:t>during this period from the eastern coast of Jutland to the western coast</w:t>
      </w:r>
      <w:ins w:id="149" w:author="Poinar, Hendrik" w:date="2021-11-29T11:15:00Z">
        <w:r w:rsidR="00B74AF8">
          <w:t xml:space="preserve"> of </w:t>
        </w:r>
        <w:commentRangeStart w:id="150"/>
        <w:r w:rsidR="00B74AF8">
          <w:t>XX</w:t>
        </w:r>
        <w:commentRangeEnd w:id="150"/>
        <w:r w:rsidR="00B74AF8">
          <w:rPr>
            <w:rStyle w:val="CommentReference"/>
          </w:rPr>
          <w:commentReference w:id="150"/>
        </w:r>
      </w:ins>
      <w:r>
        <w:t>. We recovered</w:t>
      </w:r>
      <w:ins w:id="151" w:author="Poinar, Hendrik" w:date="2021-11-29T11:16:00Z">
        <w:r w:rsidR="00D35AFF">
          <w:t xml:space="preserve"> three</w:t>
        </w:r>
      </w:ins>
      <w:del w:id="152" w:author="Poinar, Hendrik" w:date="2021-11-29T11:16:00Z">
        <w:r w:rsidDel="00D35AFF">
          <w:delText xml:space="preserve"> 3</w:delText>
        </w:r>
      </w:del>
      <w:r>
        <w:t xml:space="preserve"> distinct, and possibly contemporaneous</w:t>
      </w:r>
      <w:del w:id="153" w:author="Poinar, Hendrik" w:date="2021-11-29T11:16:00Z">
        <w:r w:rsidDel="00D35AFF">
          <w:delText>,</w:delText>
        </w:r>
      </w:del>
      <w:r>
        <w:t xml:space="preserve"> isolates of </w:t>
      </w:r>
      <w:r>
        <w:rPr>
          <w:i/>
        </w:rPr>
        <w:t>Y. pestis</w:t>
      </w:r>
      <w:r>
        <w:t xml:space="preserve"> from </w:t>
      </w:r>
      <w:ins w:id="154" w:author="Poinar, Hendrik" w:date="2021-11-29T11:16:00Z">
        <w:r w:rsidR="00D35AFF">
          <w:t>three</w:t>
        </w:r>
      </w:ins>
      <w:del w:id="155" w:author="Poinar, Hendrik" w:date="2021-11-29T11:16:00Z">
        <w:r w:rsidDel="00D35AFF">
          <w:delText>3</w:delText>
        </w:r>
      </w:del>
      <w:r>
        <w:t xml:space="preserve"> sites near Horsens dated to 1429 (1392-1467), 1433 (1403-1464) and 1457 (1427-1487). </w:t>
      </w:r>
      <w:ins w:id="156" w:author="Poinar, Hendrik" w:date="2021-11-29T11:16:00Z">
        <w:r w:rsidR="00D35AFF">
          <w:t>Interestingly, t</w:t>
        </w:r>
      </w:ins>
      <w:del w:id="157" w:author="Poinar, Hendrik" w:date="2021-11-29T11:16:00Z">
        <w:r w:rsidDel="00D35AFF">
          <w:delText>T</w:delText>
        </w:r>
      </w:del>
      <w:r>
        <w:t>hese genomes were most closely related to</w:t>
      </w:r>
      <w:ins w:id="158" w:author="Poinar, Hendrik" w:date="2021-11-30T10:07:00Z">
        <w:r>
          <w:t xml:space="preserve"> </w:t>
        </w:r>
      </w:ins>
      <w:ins w:id="159" w:author="Poinar, Hendrik" w:date="2021-11-29T11:16:00Z">
        <w:r w:rsidR="00D35AFF">
          <w:rPr>
            <w:i/>
          </w:rPr>
          <w:t xml:space="preserve">Y. </w:t>
        </w:r>
        <w:proofErr w:type="gramStart"/>
        <w:r w:rsidR="00D35AFF">
          <w:rPr>
            <w:i/>
          </w:rPr>
          <w:t>pestis</w:t>
        </w:r>
        <w:r w:rsidR="00D35AFF">
          <w:t xml:space="preserve">  strains</w:t>
        </w:r>
        <w:proofErr w:type="gramEnd"/>
        <w:r w:rsidR="00D35AFF">
          <w:t xml:space="preserve"> isolated from </w:t>
        </w:r>
      </w:ins>
      <w:r>
        <w:t>individuals sampled in Germany, Lithuania, Poland, and England (Figure 3). This geographic association parallels the historical record, in which outbreaks in Denmark coincided with those in the Baltic region [</w:t>
      </w:r>
      <w:hyperlink w:anchor="ref-13NOJLbvF">
        <w:r>
          <w:rPr>
            <w:rStyle w:val="Hyperlink"/>
          </w:rPr>
          <w:t>12</w:t>
        </w:r>
      </w:hyperlink>
      <w:r>
        <w:t xml:space="preserve">]. </w:t>
      </w:r>
      <w:del w:id="160" w:author="Poinar, Hendrik" w:date="2021-11-29T11:17:00Z">
        <w:r w:rsidDel="0097397D">
          <w:delText xml:space="preserve">However, </w:delText>
        </w:r>
      </w:del>
      <w:ins w:id="161" w:author="Poinar, Hendrik" w:date="2021-11-29T11:17:00Z">
        <w:r w:rsidR="0097397D">
          <w:t>R</w:t>
        </w:r>
      </w:ins>
      <w:del w:id="162" w:author="Poinar, Hendrik" w:date="2021-11-29T11:17:00Z">
        <w:r w:rsidDel="0097397D">
          <w:delText>r</w:delText>
        </w:r>
      </w:del>
      <w:r>
        <w:t>ecent studies have demonstrated that the directionality and spread of zoonotic diseases cannot be robustly inferred from genomic data alone [</w:t>
      </w:r>
      <w:r>
        <w:rPr>
          <w:b/>
        </w:rPr>
        <w:t>???</w:t>
      </w:r>
      <w:r>
        <w:t>,</w:t>
      </w:r>
      <w:hyperlink w:anchor="ref-iPczwfq8">
        <w:r>
          <w:rPr>
            <w:rStyle w:val="Hyperlink"/>
          </w:rPr>
          <w:t>16</w:t>
        </w:r>
      </w:hyperlink>
      <w:r>
        <w:t xml:space="preserve">]. Instead, our results establish an epidemiological link between </w:t>
      </w:r>
      <w:r>
        <w:rPr>
          <w:i/>
        </w:rPr>
        <w:t>Y. pestis</w:t>
      </w:r>
      <w:r>
        <w:t xml:space="preserve"> and historical case records in Denmark, which could be jointly modeled with greater resolving power [</w:t>
      </w:r>
      <w:hyperlink w:anchor="ref-eoKChWDW">
        <w:r>
          <w:rPr>
            <w:rStyle w:val="Hyperlink"/>
          </w:rPr>
          <w:t>17</w:t>
        </w:r>
      </w:hyperlink>
      <w:r>
        <w:t>] in future work.</w:t>
      </w:r>
    </w:p>
    <w:p w14:paraId="2D1200EC" w14:textId="3CF4769A" w:rsidR="006F764B" w:rsidRPr="002A1183" w:rsidRDefault="000C1E4E" w:rsidP="00BB7B49">
      <w:pPr>
        <w:pStyle w:val="BlockText"/>
        <w:numPr>
          <w:ilvl w:val="0"/>
          <w:numId w:val="15"/>
        </w:numPr>
        <w:rPr>
          <w:b/>
        </w:rPr>
      </w:pPr>
      <w:r w:rsidRPr="002A1183">
        <w:rPr>
          <w:b/>
        </w:rPr>
        <w:lastRenderedPageBreak/>
        <w:t>The missing citation is our other manuscript (in prep) on global plague phylogenetics.</w:t>
      </w:r>
    </w:p>
    <w:p w14:paraId="26BA231F" w14:textId="62AE04F7" w:rsidR="006F764B" w:rsidRDefault="000C1E4E">
      <w:pPr>
        <w:pStyle w:val="FirstParagraph"/>
      </w:pPr>
      <w:r>
        <w:t xml:space="preserve">In the 16th century, we once again observed </w:t>
      </w:r>
      <w:r>
        <w:rPr>
          <w:i/>
        </w:rPr>
        <w:t>Y. pestis</w:t>
      </w:r>
      <w:r>
        <w:t xml:space="preserve"> at </w:t>
      </w:r>
      <w:proofErr w:type="spellStart"/>
      <w:r>
        <w:t>Ribe</w:t>
      </w:r>
      <w:proofErr w:type="spellEnd"/>
      <w:ins w:id="163" w:author="Poinar, Hendrik" w:date="2021-11-29T11:18:00Z">
        <w:r w:rsidR="00A86D0A">
          <w:t xml:space="preserve"> from</w:t>
        </w:r>
      </w:ins>
      <w:del w:id="164" w:author="Poinar, Hendrik" w:date="2021-11-29T11:18:00Z">
        <w:r w:rsidDel="00A86D0A">
          <w:delText>. We</w:delText>
        </w:r>
      </w:del>
      <w:r>
        <w:t xml:space="preserve"> </w:t>
      </w:r>
      <w:del w:id="165" w:author="Poinar, Hendrik" w:date="2021-11-29T11:18:00Z">
        <w:r w:rsidDel="00A86D0A">
          <w:delText xml:space="preserve">dated </w:delText>
        </w:r>
      </w:del>
      <w:commentRangeStart w:id="166"/>
      <w:r>
        <w:t>two</w:t>
      </w:r>
      <w:commentRangeEnd w:id="166"/>
      <w:r w:rsidR="000D2762">
        <w:rPr>
          <w:rStyle w:val="CommentReference"/>
          <w:vanish/>
        </w:rPr>
        <w:commentReference w:id="166"/>
      </w:r>
      <w:r>
        <w:t xml:space="preserve"> </w:t>
      </w:r>
      <w:del w:id="167" w:author="Poinar, Hendrik" w:date="2021-11-29T11:19:00Z">
        <w:r w:rsidDel="00A86D0A">
          <w:rPr>
            <w:i/>
          </w:rPr>
          <w:delText>Y. pestis</w:delText>
        </w:r>
        <w:r w:rsidDel="00A86D0A">
          <w:delText xml:space="preserve"> isolates from this region</w:delText>
        </w:r>
      </w:del>
      <w:ins w:id="168" w:author="Poinar, Hendrik" w:date="2021-11-29T11:19:00Z">
        <w:r w:rsidR="00A86D0A">
          <w:rPr>
            <w:iCs/>
          </w:rPr>
          <w:t>individuals dated</w:t>
        </w:r>
      </w:ins>
      <w:r>
        <w:t xml:space="preserve"> to 1513 (1484-1546) and 1525 (1494-1560). Furthermore, we also found evidence of </w:t>
      </w:r>
      <w:r>
        <w:rPr>
          <w:i/>
        </w:rPr>
        <w:t>Y. pestis</w:t>
      </w:r>
      <w:r>
        <w:t xml:space="preserve"> in the northern site of </w:t>
      </w:r>
      <w:proofErr w:type="spellStart"/>
      <w:r>
        <w:t>Faldborg</w:t>
      </w:r>
      <w:proofErr w:type="spellEnd"/>
      <w:ins w:id="169" w:author="Poinar, Hendrik" w:date="2021-11-29T11:19:00Z">
        <w:r w:rsidR="00A86D0A">
          <w:t>, some XX km away,</w:t>
        </w:r>
      </w:ins>
      <w:r>
        <w:t xml:space="preserve"> dated to 1594 (1550-1649). </w:t>
      </w:r>
      <w:del w:id="170" w:author="Poinar, Hendrik" w:date="2021-11-29T11:19:00Z">
        <w:r w:rsidDel="00A86D0A">
          <w:delText>As an</w:delText>
        </w:r>
      </w:del>
      <w:ins w:id="171" w:author="Poinar, Hendrik" w:date="2021-11-29T11:20:00Z">
        <w:r w:rsidR="00A86D0A">
          <w:t>Our</w:t>
        </w:r>
      </w:ins>
      <w:r>
        <w:t xml:space="preserve"> estimate of plague’s disappearance (1649), </w:t>
      </w:r>
      <w:del w:id="172" w:author="Poinar, Hendrik" w:date="2021-11-29T11:20:00Z">
        <w:r w:rsidDel="00A86D0A">
          <w:delText xml:space="preserve">this </w:delText>
        </w:r>
      </w:del>
      <w:r>
        <w:t xml:space="preserve">is congruent with the historical record which documents the last recorded outbreak of plague in Jutland </w:t>
      </w:r>
      <w:del w:id="173" w:author="Poinar, Hendrik" w:date="2021-11-29T11:20:00Z">
        <w:r w:rsidDel="00A86D0A">
          <w:delText>to last from</w:delText>
        </w:r>
      </w:del>
      <w:ins w:id="174" w:author="Poinar, Hendrik" w:date="2021-11-29T11:20:00Z">
        <w:r w:rsidR="00A86D0A">
          <w:t>in the years</w:t>
        </w:r>
      </w:ins>
      <w:r>
        <w:t xml:space="preserve"> 1654-1657 [</w:t>
      </w:r>
      <w:hyperlink w:anchor="ref-pePeAsdw">
        <w:r>
          <w:rPr>
            <w:rStyle w:val="Hyperlink"/>
          </w:rPr>
          <w:t>3</w:t>
        </w:r>
      </w:hyperlink>
      <w:r>
        <w:t xml:space="preserve">]. We found no evidence of </w:t>
      </w:r>
      <w:r>
        <w:rPr>
          <w:i/>
        </w:rPr>
        <w:t>Y. pestis</w:t>
      </w:r>
      <w:r>
        <w:t xml:space="preserve"> in Denmark after this point</w:t>
      </w:r>
      <w:ins w:id="175" w:author="Poinar, Hendrik" w:date="2021-11-29T11:20:00Z">
        <w:r w:rsidR="00A86D0A">
          <w:t xml:space="preserve">, </w:t>
        </w:r>
      </w:ins>
      <w:del w:id="176" w:author="Poinar, Hendrik" w:date="2021-11-29T11:20:00Z">
        <w:r w:rsidDel="00A86D0A">
          <w:delText xml:space="preserve">, specifically </w:delText>
        </w:r>
      </w:del>
      <w:r>
        <w:t xml:space="preserve">between 1649 and 1800 CE. </w:t>
      </w:r>
      <w:del w:id="177" w:author="Poinar, Hendrik" w:date="2021-11-29T11:21:00Z">
        <w:r w:rsidDel="00A86D0A">
          <w:delText>However</w:delText>
        </w:r>
      </w:del>
      <w:ins w:id="178" w:author="Poinar, Hendrik" w:date="2021-11-29T11:21:00Z">
        <w:r w:rsidR="00A86D0A">
          <w:t>While</w:t>
        </w:r>
      </w:ins>
      <w:r>
        <w:t xml:space="preserve">, no individuals definitively post-date 1649 CE, </w:t>
      </w:r>
      <w:del w:id="179" w:author="Poinar, Hendrik" w:date="2021-11-29T11:21:00Z">
        <w:r w:rsidDel="00A86D0A">
          <w:delText>although this</w:delText>
        </w:r>
      </w:del>
      <w:ins w:id="180" w:author="Poinar, Hendrik" w:date="2021-11-29T11:21:00Z">
        <w:r w:rsidR="00A86D0A">
          <w:t>the</w:t>
        </w:r>
      </w:ins>
      <w:r>
        <w:t xml:space="preserve"> period could </w:t>
      </w:r>
      <w:ins w:id="181" w:author="Poinar, Hendrik" w:date="2021-11-29T11:21:00Z">
        <w:r w:rsidR="008853A8">
          <w:t xml:space="preserve">potentially </w:t>
        </w:r>
      </w:ins>
      <w:r>
        <w:t>include a maximum of 70 individuals (Figure 2A)</w:t>
      </w:r>
      <w:del w:id="182" w:author="Poinar, Hendrik" w:date="2021-11-29T11:21:00Z">
        <w:r w:rsidDel="008853A8">
          <w:delText>.</w:delText>
        </w:r>
      </w:del>
      <w:r>
        <w:t xml:space="preserve"> </w:t>
      </w:r>
      <w:del w:id="183" w:author="Poinar, Hendrik" w:date="2021-11-29T11:21:00Z">
        <w:r w:rsidDel="008853A8">
          <w:delText xml:space="preserve">We </w:delText>
        </w:r>
      </w:del>
      <w:ins w:id="184" w:author="Poinar, Hendrik" w:date="2021-11-29T11:21:00Z">
        <w:r w:rsidR="008853A8">
          <w:t xml:space="preserve">for which </w:t>
        </w:r>
      </w:ins>
      <w:r>
        <w:t xml:space="preserve">would </w:t>
      </w:r>
      <w:del w:id="185" w:author="Poinar, Hendrik" w:date="2021-11-29T11:21:00Z">
        <w:r w:rsidDel="008853A8">
          <w:delText xml:space="preserve">therefore </w:delText>
        </w:r>
      </w:del>
      <w:r>
        <w:t xml:space="preserve">expect to detect </w:t>
      </w:r>
      <w:r>
        <w:rPr>
          <w:i/>
        </w:rPr>
        <w:t>Y. pestis</w:t>
      </w:r>
      <w:r>
        <w:t xml:space="preserve"> in 0 to 2 individuals (3.3%)</w:t>
      </w:r>
      <w:del w:id="186" w:author="Poinar, Hendrik" w:date="2021-11-29T11:21:00Z">
        <w:r w:rsidDel="008853A8">
          <w:delText xml:space="preserve"> from this time frame if it were present</w:delText>
        </w:r>
      </w:del>
      <w:r>
        <w:t xml:space="preserve">. </w:t>
      </w:r>
      <w:commentRangeStart w:id="187"/>
      <w:r>
        <w:t xml:space="preserve">Our results do not differ from this expectation, and are therefore not informative with regards to the disappearance of </w:t>
      </w:r>
      <w:r>
        <w:rPr>
          <w:i/>
        </w:rPr>
        <w:t>Y. pestis</w:t>
      </w:r>
      <w:r>
        <w:t xml:space="preserve"> in Denmark. To address this question, additional samples would be required from the 17th and 18th </w:t>
      </w:r>
      <w:commentRangeStart w:id="188"/>
      <w:r>
        <w:t>centuries</w:t>
      </w:r>
      <w:commentRangeEnd w:id="188"/>
      <w:ins w:id="189" w:author="Katherine Eaton" w:date="2021-11-30T10:09:00Z">
        <w:r>
          <w:t>.</w:t>
        </w:r>
      </w:ins>
      <w:commentRangeEnd w:id="187"/>
      <w:ins w:id="190" w:author="Katherine Eaton" w:date="2021-11-30T10:11:00Z">
        <w:r w:rsidR="00F36562">
          <w:rPr>
            <w:rStyle w:val="CommentReference"/>
          </w:rPr>
          <w:commentReference w:id="188"/>
        </w:r>
        <w:r w:rsidR="00C35250">
          <w:rPr>
            <w:rStyle w:val="CommentReference"/>
          </w:rPr>
          <w:commentReference w:id="187"/>
        </w:r>
      </w:ins>
      <w:ins w:id="191" w:author="Julia Gamble" w:date="2021-11-30T10:09:00Z">
        <w:r>
          <w:t>.</w:t>
        </w:r>
      </w:ins>
    </w:p>
    <w:p w14:paraId="4DE21761" w14:textId="77777777" w:rsidR="006F764B" w:rsidRDefault="000C1E4E">
      <w:pPr>
        <w:pStyle w:val="Heading2"/>
      </w:pPr>
      <w:bookmarkStart w:id="192" w:name="conclusion"/>
      <w:r>
        <w:t>Conclusion</w:t>
      </w:r>
      <w:bookmarkEnd w:id="192"/>
    </w:p>
    <w:p w14:paraId="75A7CA23" w14:textId="3D95569A" w:rsidR="00240F4D" w:rsidRDefault="000C1E4E">
      <w:pPr>
        <w:pStyle w:val="FirstParagraph"/>
      </w:pPr>
      <w:r>
        <w:t xml:space="preserve">This study marks the first population-level analysis of ancient </w:t>
      </w:r>
      <w:r>
        <w:rPr>
          <w:i/>
        </w:rPr>
        <w:t>Y. pestis</w:t>
      </w:r>
      <w:r>
        <w:t xml:space="preserve">, </w:t>
      </w:r>
      <w:del w:id="193" w:author="Poinar, Hendrik" w:date="2021-11-29T11:22:00Z">
        <w:r w:rsidDel="00C35250">
          <w:delText>where we performed</w:delText>
        </w:r>
      </w:del>
      <w:ins w:id="194" w:author="Poinar, Hendrik" w:date="2021-11-29T11:22:00Z">
        <w:r w:rsidR="00C35250">
          <w:t>from an</w:t>
        </w:r>
      </w:ins>
      <w:r>
        <w:t xml:space="preserve"> in-depth (N=298), longitudinal sampling (800 years) within a single country (Denmark). We </w:t>
      </w:r>
      <w:del w:id="195" w:author="Poinar, Hendrik" w:date="2021-11-30T10:07:00Z">
        <w:r>
          <w:delText>describe</w:delText>
        </w:r>
      </w:del>
      <w:ins w:id="196" w:author="Poinar, Hendrik" w:date="2021-11-29T11:22:00Z">
        <w:r w:rsidR="00C35250">
          <w:t xml:space="preserve">have </w:t>
        </w:r>
      </w:ins>
      <w:ins w:id="197" w:author="Poinar, Hendrik" w:date="2021-11-30T10:07:00Z">
        <w:r>
          <w:t>describe</w:t>
        </w:r>
      </w:ins>
      <w:ins w:id="198" w:author="Poinar, Hendrik" w:date="2021-11-29T11:22:00Z">
        <w:r w:rsidR="00C35250">
          <w:t>d</w:t>
        </w:r>
      </w:ins>
      <w:r>
        <w:t xml:space="preserve"> the earliest known appearance of </w:t>
      </w:r>
      <w:r>
        <w:rPr>
          <w:i/>
        </w:rPr>
        <w:t>Y. pestis</w:t>
      </w:r>
      <w:r>
        <w:t xml:space="preserve"> in Denmark (14th century</w:t>
      </w:r>
      <w:proofErr w:type="gramStart"/>
      <w:r>
        <w:t>), and</w:t>
      </w:r>
      <w:proofErr w:type="gramEnd"/>
      <w:r>
        <w:t xml:space="preserve"> document </w:t>
      </w:r>
      <w:ins w:id="199" w:author="Poinar, Hendrik" w:date="2021-11-29T11:22:00Z">
        <w:r w:rsidR="00C35250">
          <w:t>its</w:t>
        </w:r>
      </w:ins>
      <w:del w:id="200" w:author="Poinar, Hendrik" w:date="2021-11-29T11:22:00Z">
        <w:r w:rsidDel="00C35250">
          <w:delText>the</w:delText>
        </w:r>
      </w:del>
      <w:r>
        <w:t xml:space="preserve"> continuity </w:t>
      </w:r>
      <w:del w:id="201" w:author="Poinar, Hendrik" w:date="2021-11-29T11:22:00Z">
        <w:r w:rsidDel="00C35250">
          <w:delText xml:space="preserve">of this pathogen </w:delText>
        </w:r>
      </w:del>
      <w:r>
        <w:t xml:space="preserve">in Scandinavia over a period of 400 years (17th century). Furthermore, we provide the first positivity rates of historical plague from molecular evidence, as we detected </w:t>
      </w:r>
      <w:r>
        <w:rPr>
          <w:i/>
        </w:rPr>
        <w:t>Y. pestis</w:t>
      </w:r>
      <w:r>
        <w:t xml:space="preserve"> in</w:t>
      </w:r>
      <w:ins w:id="202" w:author="Jennifer Klunk" w:date="2021-11-29T18:58:00Z">
        <w:r w:rsidR="000D2762">
          <w:t xml:space="preserve"> an average of</w:t>
        </w:r>
      </w:ins>
      <w:r>
        <w:t xml:space="preserve"> 8.3% of Danish individuals. Our phylogenetic analysis was highly congruent with the sparse textual evidence of </w:t>
      </w:r>
      <w:r>
        <w:rPr>
          <w:i/>
        </w:rPr>
        <w:t>pestilence</w:t>
      </w:r>
      <w:r>
        <w:t xml:space="preserve"> in Denmark, with regards to the timing of outbreaks and geographic ties to the Baltic region. </w:t>
      </w:r>
      <w:commentRangeStart w:id="203"/>
      <w:r>
        <w:t xml:space="preserve">We also provide novel evidence of plague exposure among Danish populations, </w:t>
      </w:r>
      <w:commentRangeStart w:id="204"/>
      <w:r>
        <w:t xml:space="preserve">such as the site of </w:t>
      </w:r>
      <w:proofErr w:type="spellStart"/>
      <w:r>
        <w:t>Tirup</w:t>
      </w:r>
      <w:commentRangeEnd w:id="204"/>
      <w:proofErr w:type="spellEnd"/>
      <w:r w:rsidR="00D93F99">
        <w:rPr>
          <w:rStyle w:val="CommentReference"/>
          <w:vanish/>
        </w:rPr>
        <w:commentReference w:id="204"/>
      </w:r>
      <w:r>
        <w:t>, where there is no surviving historical evidence</w:t>
      </w:r>
      <w:commentRangeEnd w:id="203"/>
      <w:r w:rsidR="00A55EFE">
        <w:rPr>
          <w:rStyle w:val="CommentReference"/>
        </w:rPr>
        <w:commentReference w:id="203"/>
      </w:r>
      <w:r>
        <w:t>. These results are of importance for both researchers of plague and other infectious diseases, as they (1) illuminate undocumented pathogens in the historical record, (2) reveal new connections between our past and present experience of plague, (3) broaden our understanding of the epidemiology of re-emerging diseases.</w:t>
      </w:r>
    </w:p>
    <w:p w14:paraId="2528208C" w14:textId="77777777" w:rsidR="00240F4D" w:rsidRDefault="00240F4D">
      <w:r>
        <w:br w:type="page"/>
      </w:r>
    </w:p>
    <w:p w14:paraId="7BD53669" w14:textId="1EFC63E5" w:rsidR="006F764B" w:rsidRDefault="00240F4D">
      <w:pPr>
        <w:pStyle w:val="FirstParagraph"/>
      </w:pPr>
      <w:r>
        <w:rPr>
          <w:noProof/>
        </w:rPr>
        <w:lastRenderedPageBreak/>
        <w:drawing>
          <wp:inline distT="0" distB="0" distL="0" distR="0" wp14:anchorId="731FBB71" wp14:editId="71EEE45B">
            <wp:extent cx="6848475" cy="26098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848475" cy="2609850"/>
                    </a:xfrm>
                    <a:prstGeom prst="rect">
                      <a:avLst/>
                    </a:prstGeom>
                    <a:noFill/>
                    <a:ln>
                      <a:noFill/>
                    </a:ln>
                  </pic:spPr>
                </pic:pic>
              </a:graphicData>
            </a:graphic>
          </wp:inline>
        </w:drawing>
      </w:r>
    </w:p>
    <w:p w14:paraId="7D52B26F" w14:textId="4D1A51DD" w:rsidR="00240F4D" w:rsidRPr="00240F4D" w:rsidRDefault="00240F4D" w:rsidP="00240F4D">
      <w:pPr>
        <w:pStyle w:val="ImageCaption"/>
      </w:pPr>
      <w:r w:rsidRPr="00240F4D">
        <w:rPr>
          <w:b/>
          <w:bCs/>
        </w:rPr>
        <w:t>Figure 1</w:t>
      </w:r>
      <w:r>
        <w:t>.</w:t>
      </w:r>
      <w:r w:rsidRPr="00240F4D">
        <w:t xml:space="preserve"> Geographic distribution of 298 archaeological samples used in this study. </w:t>
      </w:r>
      <w:r w:rsidRPr="00240F4D">
        <w:rPr>
          <w:b/>
          <w:bCs/>
        </w:rPr>
        <w:t>A</w:t>
      </w:r>
      <w:r w:rsidRPr="00240F4D">
        <w:t xml:space="preserve">. Map of 6 municipalities sampled in Denmark encompassing 13 archaeological sites. Site labels indicate: Archaeological Site (Earliest Date Sampled - Latest Date Sampled) Y. pestis positive individuals / total individuals. Plague positive sites are bolded. </w:t>
      </w:r>
      <w:r w:rsidRPr="00240F4D">
        <w:rPr>
          <w:b/>
          <w:bCs/>
        </w:rPr>
        <w:t>B</w:t>
      </w:r>
      <w:r w:rsidRPr="00240F4D">
        <w:t>. Map of 49 Y. pestis genomes used for phylogenetic analysis. The sampling locations were standardized to the centroid of the associated province/state. Colors indicate the sampling dates as estimated from the Bayesian molecular clock analysis. Numbered labels indicate the number of genomes sampled from each location.</w:t>
      </w:r>
    </w:p>
    <w:p w14:paraId="539103FC" w14:textId="541F3DB0" w:rsidR="00240F4D" w:rsidRDefault="00240F4D">
      <w:r>
        <w:br w:type="page"/>
      </w:r>
    </w:p>
    <w:p w14:paraId="4D8E6AB8" w14:textId="0ABED12F" w:rsidR="00240F4D" w:rsidRDefault="00240F4D" w:rsidP="00240F4D">
      <w:pPr>
        <w:pStyle w:val="BodyText"/>
        <w:jc w:val="center"/>
      </w:pPr>
      <w:r>
        <w:rPr>
          <w:noProof/>
        </w:rPr>
        <w:lastRenderedPageBreak/>
        <w:drawing>
          <wp:inline distT="0" distB="0" distL="0" distR="0" wp14:anchorId="5E4D1125" wp14:editId="0609B639">
            <wp:extent cx="4117717" cy="75152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119246" cy="7518016"/>
                    </a:xfrm>
                    <a:prstGeom prst="rect">
                      <a:avLst/>
                    </a:prstGeom>
                    <a:noFill/>
                    <a:ln>
                      <a:noFill/>
                    </a:ln>
                  </pic:spPr>
                </pic:pic>
              </a:graphicData>
            </a:graphic>
          </wp:inline>
        </w:drawing>
      </w:r>
    </w:p>
    <w:p w14:paraId="21449381" w14:textId="307DE05C" w:rsidR="00240F4D" w:rsidRDefault="00240F4D" w:rsidP="00240F4D">
      <w:pPr>
        <w:pStyle w:val="ImageCaption"/>
      </w:pPr>
      <w:bookmarkStart w:id="205" w:name="_Hlk101264247"/>
      <w:r w:rsidRPr="00240F4D">
        <w:rPr>
          <w:b/>
          <w:bCs/>
        </w:rPr>
        <w:t>Figure 2</w:t>
      </w:r>
      <w:r>
        <w:t>.</w:t>
      </w:r>
      <w:r>
        <w:t xml:space="preserve"> Temporal distribution of archaeological samples used in this study. </w:t>
      </w:r>
      <w:r>
        <w:rPr>
          <w:b/>
          <w:bCs/>
        </w:rPr>
        <w:t>A</w:t>
      </w:r>
      <w:r>
        <w:t xml:space="preserve">. Mean skeletal dates for all individuals (N=298). </w:t>
      </w:r>
      <w:r>
        <w:rPr>
          <w:b/>
          <w:bCs/>
        </w:rPr>
        <w:t>B</w:t>
      </w:r>
      <w:r>
        <w:t xml:space="preserve">. Skeletal date intervals for all individuals (N=298) using a bin width of 50 years. </w:t>
      </w:r>
      <w:r>
        <w:rPr>
          <w:b/>
          <w:bCs/>
        </w:rPr>
        <w:t>C</w:t>
      </w:r>
      <w:r>
        <w:t xml:space="preserve">. Distribution of </w:t>
      </w:r>
      <w:r>
        <w:rPr>
          <w:i/>
        </w:rPr>
        <w:t>Y. pestis</w:t>
      </w:r>
      <w:r>
        <w:t xml:space="preserve"> tip-dates for plague-positive individuals (N=9) according to the 95% highest posterior density (HPD) from the Bayesian molecular clock analysis. Asterisks indicate the phylogenetic placement had strong posterior support (&gt;= 0.95). </w:t>
      </w:r>
      <w:r>
        <w:rPr>
          <w:b/>
          <w:bCs/>
        </w:rPr>
        <w:t>D</w:t>
      </w:r>
      <w:r>
        <w:t xml:space="preserve">. Mean sequencing depth of the </w:t>
      </w:r>
      <w:r>
        <w:rPr>
          <w:i/>
        </w:rPr>
        <w:t>Y. pestis</w:t>
      </w:r>
      <w:r>
        <w:t xml:space="preserve"> chromosome.</w:t>
      </w:r>
    </w:p>
    <w:bookmarkEnd w:id="205"/>
    <w:p w14:paraId="556BBD28" w14:textId="77777777" w:rsidR="00240F4D" w:rsidRPr="00240F4D" w:rsidRDefault="00240F4D" w:rsidP="00240F4D">
      <w:pPr>
        <w:pStyle w:val="BodyText"/>
      </w:pPr>
    </w:p>
    <w:p w14:paraId="1D12270D" w14:textId="2A050B30" w:rsidR="006F764B" w:rsidRDefault="00EC1C0C" w:rsidP="00240F4D">
      <w:pPr>
        <w:pStyle w:val="Figure"/>
        <w:jc w:val="center"/>
      </w:pPr>
      <w:commentRangeStart w:id="206"/>
      <w:commentRangeEnd w:id="206"/>
      <w:r>
        <w:rPr>
          <w:rStyle w:val="CommentReference"/>
        </w:rPr>
        <w:commentReference w:id="206"/>
      </w:r>
      <w:r w:rsidR="00240F4D">
        <w:rPr>
          <w:noProof/>
        </w:rPr>
        <w:drawing>
          <wp:inline distT="0" distB="0" distL="0" distR="0" wp14:anchorId="068D3F22" wp14:editId="053CD70B">
            <wp:extent cx="4914900" cy="741871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917646" cy="7422861"/>
                    </a:xfrm>
                    <a:prstGeom prst="rect">
                      <a:avLst/>
                    </a:prstGeom>
                    <a:noFill/>
                    <a:ln>
                      <a:noFill/>
                    </a:ln>
                  </pic:spPr>
                </pic:pic>
              </a:graphicData>
            </a:graphic>
          </wp:inline>
        </w:drawing>
      </w:r>
    </w:p>
    <w:p w14:paraId="78DF158E" w14:textId="2E0D3D5D" w:rsidR="00240F4D" w:rsidRPr="00240F4D" w:rsidRDefault="00240F4D" w:rsidP="00240F4D">
      <w:pPr>
        <w:pStyle w:val="ImageCaption"/>
      </w:pPr>
      <w:r w:rsidRPr="00240F4D">
        <w:rPr>
          <w:b/>
          <w:bCs/>
        </w:rPr>
        <w:t>Figure 3</w:t>
      </w:r>
      <w:r>
        <w:t>.</w:t>
      </w:r>
      <w:r>
        <w:t xml:space="preserve"> Maximum-clade credibility (MCC) tree depicting a time-scaled phylogeny of 49 European </w:t>
      </w:r>
      <w:r>
        <w:rPr>
          <w:i/>
        </w:rPr>
        <w:t>Y. pestis</w:t>
      </w:r>
      <w:r>
        <w:t xml:space="preserve"> genomes. Asterisks indicate clades with strong posterior support (&gt;=0.95). Colors indicate the mean sampling dates as estimated from the Bayesian molecular clock analysis. Bars indicate tip-dating uncertainty, as represented by the 95% highest posterior density (HPD) interval.</w:t>
      </w:r>
      <w:r>
        <w:br w:type="page"/>
      </w:r>
    </w:p>
    <w:p w14:paraId="6B73BD21" w14:textId="626FDF86" w:rsidR="0083430E" w:rsidRPr="0083430E" w:rsidRDefault="0083430E" w:rsidP="0083430E">
      <w:pPr>
        <w:pStyle w:val="Heading2"/>
      </w:pPr>
      <w:r>
        <w:lastRenderedPageBreak/>
        <w:t>Materials and Methods</w:t>
      </w:r>
    </w:p>
    <w:p w14:paraId="5C70E281" w14:textId="77777777" w:rsidR="006F764B" w:rsidRDefault="000C1E4E">
      <w:pPr>
        <w:pStyle w:val="FirstParagraph"/>
      </w:pPr>
      <w:r>
        <w:t xml:space="preserve">We sampled 298 individuals across 13 archaeological sites in Denmark (Figure 1A, Dataset S1). Site occupation dates spanned from the 11th to the 19th century </w:t>
      </w:r>
      <w:commentRangeStart w:id="207"/>
      <w:r>
        <w:t>CE</w:t>
      </w:r>
      <w:commentRangeEnd w:id="207"/>
      <w:r w:rsidR="00EC1C0C">
        <w:rPr>
          <w:rStyle w:val="CommentReference"/>
        </w:rPr>
        <w:commentReference w:id="207"/>
      </w:r>
      <w:r>
        <w:t>. We estimated individual date ranges based on burial position, which was categorized according to cultural shifts that occurred in Denmark throughout the medieval and early modern period [</w:t>
      </w:r>
      <w:hyperlink w:anchor="ref-eD3kpkYB">
        <w:r>
          <w:rPr>
            <w:rStyle w:val="Hyperlink"/>
          </w:rPr>
          <w:t>18</w:t>
        </w:r>
      </w:hyperlink>
      <w:r>
        <w:t xml:space="preserve">]. When the original stratigraphic context was preserved, we refined these individual estimates further. For individuals with ambiguous or conflicting archaeological estimates, we performed radiocarbon dating when additional destructive sampling was </w:t>
      </w:r>
      <w:commentRangeStart w:id="208"/>
      <w:r>
        <w:t>permitted</w:t>
      </w:r>
      <w:commentRangeEnd w:id="208"/>
      <w:r w:rsidR="00906E65">
        <w:rPr>
          <w:rStyle w:val="CommentReference"/>
        </w:rPr>
        <w:commentReference w:id="208"/>
      </w:r>
      <w:r>
        <w:t>.</w:t>
      </w:r>
    </w:p>
    <w:p w14:paraId="71AE6552" w14:textId="23BEE377" w:rsidR="006F764B" w:rsidRDefault="000C1E4E">
      <w:pPr>
        <w:pStyle w:val="BodyText"/>
      </w:pPr>
      <w:r>
        <w:t xml:space="preserve">DNA was extracted from teeth </w:t>
      </w:r>
      <w:ins w:id="209" w:author="Jennifer Klunk" w:date="2021-11-29T19:02:00Z">
        <w:r w:rsidR="000D2762">
          <w:t>(root or</w:t>
        </w:r>
      </w:ins>
      <w:del w:id="210" w:author="Jennifer Klunk" w:date="2021-11-29T19:02:00Z">
        <w:r>
          <w:delText>and</w:delText>
        </w:r>
      </w:del>
      <w:r>
        <w:t xml:space="preserve"> dental pulp</w:t>
      </w:r>
      <w:ins w:id="211" w:author="Jennifer Klunk" w:date="2021-11-29T19:02:00Z">
        <w:r w:rsidR="000D2762">
          <w:t>)</w:t>
        </w:r>
      </w:ins>
      <w:r>
        <w:t xml:space="preserve"> according to a specialized protocol for ancient DNA [</w:t>
      </w:r>
      <w:hyperlink w:anchor="ref-9kFCN7oR">
        <w:r>
          <w:rPr>
            <w:rStyle w:val="Hyperlink"/>
          </w:rPr>
          <w:t>19</w:t>
        </w:r>
      </w:hyperlink>
      <w:r>
        <w:t xml:space="preserve">]. Reagent blanks were introduced as negative controls to monitor DNA contamination in subsequent steps. We screened for plague using a PCR assay that targets the </w:t>
      </w:r>
      <w:r>
        <w:rPr>
          <w:i/>
        </w:rPr>
        <w:t>pla</w:t>
      </w:r>
      <w:r>
        <w:t xml:space="preserve"> virulence gene in </w:t>
      </w:r>
      <w:r>
        <w:rPr>
          <w:i/>
        </w:rPr>
        <w:t>Yersinia pestis</w:t>
      </w:r>
      <w:r>
        <w:t xml:space="preserve"> [</w:t>
      </w:r>
      <w:hyperlink w:anchor="ref-ACt53Sow">
        <w:r>
          <w:rPr>
            <w:rStyle w:val="Hyperlink"/>
          </w:rPr>
          <w:t>20</w:t>
        </w:r>
      </w:hyperlink>
      <w:r>
        <w:t>]. Extracts showing amplification in at least 4/6 replicates were converted into paired-end sequencing libraries [</w:t>
      </w:r>
      <w:hyperlink w:anchor="ref-sVvw7Kko">
        <w:r>
          <w:rPr>
            <w:rStyle w:val="Hyperlink"/>
          </w:rPr>
          <w:t>21</w:t>
        </w:r>
      </w:hyperlink>
      <w:r>
        <w:t xml:space="preserve">]. Targeted capture of the </w:t>
      </w:r>
      <w:r>
        <w:rPr>
          <w:i/>
        </w:rPr>
        <w:t>Y. pestis</w:t>
      </w:r>
      <w:r>
        <w:t xml:space="preserve"> genome was performed using previously designed probes [</w:t>
      </w:r>
      <w:hyperlink w:anchor="ref-ACt53Sow">
        <w:r>
          <w:rPr>
            <w:rStyle w:val="Hyperlink"/>
          </w:rPr>
          <w:t>20</w:t>
        </w:r>
      </w:hyperlink>
      <w:r>
        <w:t>] and sequenced on an Illumina platform.</w:t>
      </w:r>
    </w:p>
    <w:p w14:paraId="4A7201A9" w14:textId="77777777" w:rsidR="006F764B" w:rsidRDefault="000C1E4E">
      <w:pPr>
        <w:pStyle w:val="BodyText"/>
      </w:pPr>
      <w:r>
        <w:t xml:space="preserve">Sequenced molecules were aligned to a reference genome using the </w:t>
      </w:r>
      <w:r>
        <w:rPr>
          <w:i/>
        </w:rPr>
        <w:t>nf-core/eager</w:t>
      </w:r>
      <w:r>
        <w:t xml:space="preserve"> pipeline [</w:t>
      </w:r>
      <w:hyperlink w:anchor="ref-17yD9OrGW">
        <w:r>
          <w:rPr>
            <w:rStyle w:val="Hyperlink"/>
          </w:rPr>
          <w:t>22</w:t>
        </w:r>
      </w:hyperlink>
      <w:r>
        <w:t xml:space="preserve">]. To phylogenetically place these new samples, we downloaded a comparative dataset of 40 high-coverage </w:t>
      </w:r>
      <w:r>
        <w:rPr>
          <w:i/>
        </w:rPr>
        <w:t>Y. pestis</w:t>
      </w:r>
      <w:r>
        <w:t xml:space="preserve"> genomes (&gt;3X) dated between the 14th and 18th centuries. We then constructed a multiple alignment with the </w:t>
      </w:r>
      <w:hyperlink r:id="rId14">
        <w:r>
          <w:rPr>
            <w:rStyle w:val="Hyperlink"/>
          </w:rPr>
          <w:t>snippy</w:t>
        </w:r>
      </w:hyperlink>
      <w:r>
        <w:t xml:space="preserve"> pipeline, which included 356 variation positions and 4,289,810 constant sites.</w:t>
      </w:r>
    </w:p>
    <w:p w14:paraId="12B68870" w14:textId="77777777" w:rsidR="006F764B" w:rsidRDefault="000C1E4E">
      <w:pPr>
        <w:pStyle w:val="BodyText"/>
      </w:pPr>
      <w:r>
        <w:t>To tip-date each genome, we performed a Bayesian Evaluation of Temporal Signal (BETS) [</w:t>
      </w:r>
      <w:hyperlink w:anchor="ref-zikRADit">
        <w:r>
          <w:rPr>
            <w:rStyle w:val="Hyperlink"/>
          </w:rPr>
          <w:t>23</w:t>
        </w:r>
      </w:hyperlink>
      <w:r>
        <w:t>] with BEAST2 [</w:t>
      </w:r>
      <w:hyperlink w:anchor="ref-U9NYNgQR">
        <w:r>
          <w:rPr>
            <w:rStyle w:val="Hyperlink"/>
          </w:rPr>
          <w:t>24</w:t>
        </w:r>
      </w:hyperlink>
      <w:r>
        <w:t xml:space="preserve">]. We assumed a constant population size and compared the use of a strict clock and an uncorrelated lognormal (UCLN) relaxed clock. Diffuse normal priors were constructed for all tip-dates, using the mean radiocarbon/mortuary date </w:t>
      </w:r>
      <w:commentRangeStart w:id="212"/>
      <w:r>
        <w:t>and half the uncertainty as the standard deviation</w:t>
      </w:r>
      <w:commentRangeEnd w:id="212"/>
      <w:r w:rsidR="00906E65">
        <w:rPr>
          <w:rStyle w:val="CommentReference"/>
        </w:rPr>
        <w:commentReference w:id="212"/>
      </w:r>
      <w:r>
        <w:t xml:space="preserve">. All </w:t>
      </w:r>
      <w:del w:id="213" w:author="Julia Gamble" w:date="2021-11-26T23:27:00Z">
        <w:r>
          <w:delText xml:space="preserve">Danish </w:delText>
        </w:r>
      </w:del>
      <w:r>
        <w:t>samples were assigned equivalent priors with a mean date of 1330 CE and a standard deviation of 115 years. Bayes factors were calculated by comparing the marginal likelihoods of each candidate model, as estimated with a generalized stepping stone (GSS) computation. The model with the highest marginal likelihood was then run for 100,000,000 generations to ensure the effective sample size (ESS) of all relevant parameters was greater than 200.</w:t>
      </w:r>
    </w:p>
    <w:p w14:paraId="7F9CF492" w14:textId="77777777" w:rsidR="006F764B" w:rsidRDefault="000C1E4E">
      <w:pPr>
        <w:pStyle w:val="BlockText"/>
      </w:pPr>
      <w:r>
        <w:t>Sebastian and Leo had important cautionary notes about my priors being improper. Could we meet to discuss?</w:t>
      </w:r>
    </w:p>
    <w:p w14:paraId="435F749B" w14:textId="77777777" w:rsidR="006F764B" w:rsidRDefault="000C1E4E">
      <w:pPr>
        <w:pStyle w:val="FirstParagraph"/>
      </w:pPr>
      <w:r>
        <w:t xml:space="preserve">Data visualization was performed using the python package </w:t>
      </w:r>
      <w:r>
        <w:rPr>
          <w:i/>
        </w:rPr>
        <w:t>seaborn</w:t>
      </w:r>
      <w:r>
        <w:t xml:space="preserve"> and </w:t>
      </w:r>
      <w:r>
        <w:rPr>
          <w:i/>
        </w:rPr>
        <w:t>auspice</w:t>
      </w:r>
      <w:r>
        <w:t>, a component of the Nextstrain visualization suite [</w:t>
      </w:r>
      <w:hyperlink w:anchor="ref-S0T839fB">
        <w:r>
          <w:rPr>
            <w:rStyle w:val="Hyperlink"/>
          </w:rPr>
          <w:t>25</w:t>
        </w:r>
      </w:hyperlink>
      <w:r>
        <w:t>].</w:t>
      </w:r>
    </w:p>
    <w:p w14:paraId="400949FB" w14:textId="77777777" w:rsidR="006F764B" w:rsidRDefault="000C1E4E">
      <w:pPr>
        <w:pStyle w:val="Heading2"/>
      </w:pPr>
      <w:bookmarkStart w:id="214" w:name="data-availability"/>
      <w:r>
        <w:t>Data Availability</w:t>
      </w:r>
      <w:bookmarkEnd w:id="214"/>
    </w:p>
    <w:p w14:paraId="3F67FCB3" w14:textId="77777777" w:rsidR="006F764B" w:rsidRDefault="000C1E4E">
      <w:pPr>
        <w:pStyle w:val="FirstParagraph"/>
      </w:pPr>
      <w:r>
        <w:t>Raw sequence reads have been deposited in NCBI BioProject PRJNAXXXXX. Archaeological metadata is provided in the supplementary information (Dataset SI).</w:t>
      </w:r>
    </w:p>
    <w:p w14:paraId="135622B1" w14:textId="77777777" w:rsidR="006F764B" w:rsidRDefault="000C1E4E">
      <w:pPr>
        <w:pStyle w:val="Heading2"/>
      </w:pPr>
      <w:bookmarkStart w:id="215" w:name="acknowledgments"/>
      <w:r>
        <w:t>Acknowledgments</w:t>
      </w:r>
      <w:bookmarkEnd w:id="215"/>
    </w:p>
    <w:p w14:paraId="21875C3B" w14:textId="77777777" w:rsidR="00240F4D" w:rsidRDefault="00240F4D" w:rsidP="00240F4D">
      <w:pPr>
        <w:pStyle w:val="FirstParagraph"/>
      </w:pPr>
      <w:bookmarkStart w:id="216" w:name="references"/>
      <w:r>
        <w:t xml:space="preserve">This work was supported by the Social Sciences and Humanities Research Council of Canada (#20008499) and the </w:t>
      </w:r>
      <w:proofErr w:type="spellStart"/>
      <w:r>
        <w:t>MacDATA</w:t>
      </w:r>
      <w:proofErr w:type="spellEnd"/>
      <w:r>
        <w:t xml:space="preserve"> Institute (McMaster University, Canada). This research was enabled in part by support provided by Compute Ontario (</w:t>
      </w:r>
      <w:hyperlink r:id="rId15">
        <w:r>
          <w:rPr>
            <w:rStyle w:val="Hyperlink"/>
          </w:rPr>
          <w:t>https://www.computeontario.ca/</w:t>
        </w:r>
      </w:hyperlink>
      <w:r>
        <w:t>) and Compute Canada (</w:t>
      </w:r>
      <w:hyperlink r:id="rId16">
        <w:r>
          <w:rPr>
            <w:rStyle w:val="Hyperlink"/>
          </w:rPr>
          <w:t>https://www.computecanada.ca</w:t>
        </w:r>
      </w:hyperlink>
      <w:r>
        <w:t xml:space="preserve">). We would like to thank Julianna </w:t>
      </w:r>
      <w:proofErr w:type="spellStart"/>
      <w:r>
        <w:t>Stangroom</w:t>
      </w:r>
      <w:proofErr w:type="spellEnd"/>
      <w:r>
        <w:t xml:space="preserve">, Michael </w:t>
      </w:r>
      <w:proofErr w:type="spellStart"/>
      <w:r>
        <w:t>Klowak</w:t>
      </w:r>
      <w:proofErr w:type="spellEnd"/>
      <w:r>
        <w:t xml:space="preserve">, Dr. Emil </w:t>
      </w:r>
      <w:r>
        <w:lastRenderedPageBreak/>
        <w:t xml:space="preserve">Karpinski, Dr. Matthew Emery, and Dr. Stephanie Marciniak for their assistance in laboratory procedures. We also thank Dr. Ana Duggan for her insight regarding Bayesian methods for phylogenetic analysis. We thank members of the Sherman Centre for Digital Scholarship, including Dr. Andrea </w:t>
      </w:r>
      <w:proofErr w:type="spellStart"/>
      <w:r>
        <w:t>Zeffiro</w:t>
      </w:r>
      <w:proofErr w:type="spellEnd"/>
      <w:r>
        <w:t>, Dr. John Fink, Dr. Matthew Davis, and Dr. Amanda Montague, for their assistance in developing the underlying genomic database. Finally, we would like to thank all past and present members of the McMaster Ancient DNA Centre and the Golding Lab at McMaster University.</w:t>
      </w:r>
    </w:p>
    <w:p w14:paraId="5D5B9ABB" w14:textId="77777777" w:rsidR="00240F4D" w:rsidRDefault="00240F4D" w:rsidP="00240F4D">
      <w:pPr>
        <w:pStyle w:val="Heading2"/>
      </w:pPr>
      <w:bookmarkStart w:id="217" w:name="author-contributions"/>
      <w:r>
        <w:t>Author Contributions</w:t>
      </w:r>
    </w:p>
    <w:p w14:paraId="1E4BD30C" w14:textId="77777777" w:rsidR="00240F4D" w:rsidRDefault="00240F4D" w:rsidP="00240F4D">
      <w:pPr>
        <w:pStyle w:val="FirstParagraph"/>
      </w:pPr>
      <w:r>
        <w:t>K.E, R.S, J.K, and H.N.P designed the study. J.G, J.B, and S.D provided access to archaeological sites and materials. V.G performed radiocarbon dating. K.E, R.S, and J.K performed laboratory analysis. A.G.C and N.V. provided historical sources and interpretation. S.D and L.F critiqued and revised the computational methods and discussion. G.B.G provided access to computational resources and data storage. H.N.P and G.B.G supervised the study. K.E wrote the manuscript with contributions from all co-authors.</w:t>
      </w:r>
    </w:p>
    <w:p w14:paraId="5DEC4867" w14:textId="77777777" w:rsidR="00240F4D" w:rsidRDefault="00240F4D" w:rsidP="00240F4D">
      <w:pPr>
        <w:pStyle w:val="Heading2"/>
      </w:pPr>
      <w:bookmarkStart w:id="218" w:name="competing-interests-statement"/>
      <w:bookmarkEnd w:id="217"/>
      <w:r>
        <w:t>Competing Interests Statement</w:t>
      </w:r>
    </w:p>
    <w:p w14:paraId="2A748344" w14:textId="77777777" w:rsidR="00EE488F" w:rsidRDefault="00240F4D" w:rsidP="00EE488F">
      <w:pPr>
        <w:pStyle w:val="FirstParagraph"/>
      </w:pPr>
      <w:r>
        <w:t>The authors declare no competing interests.</w:t>
      </w:r>
      <w:bookmarkEnd w:id="218"/>
    </w:p>
    <w:p w14:paraId="74E64666" w14:textId="1EE1E0A1" w:rsidR="00EE488F" w:rsidRDefault="00EE488F" w:rsidP="00EE488F">
      <w:pPr>
        <w:pStyle w:val="Heading2"/>
      </w:pPr>
      <w:bookmarkStart w:id="219" w:name="ref-1CPIgshmC"/>
      <w:bookmarkStart w:id="220" w:name="refs"/>
      <w:bookmarkEnd w:id="216"/>
      <w:r>
        <w:t>References</w:t>
      </w:r>
    </w:p>
    <w:p w14:paraId="0A070BEC" w14:textId="77777777" w:rsidR="006F764B" w:rsidRDefault="000C1E4E">
      <w:pPr>
        <w:pStyle w:val="Bibliography"/>
      </w:pPr>
      <w:r>
        <w:t xml:space="preserve">1. </w:t>
      </w:r>
      <w:r>
        <w:rPr>
          <w:b/>
        </w:rPr>
        <w:t>Phylogeography of the second plague pandemic revealed through analysis of historical Yersinia pestis genomes</w:t>
      </w:r>
      <w:r>
        <w:t xml:space="preserve"> </w:t>
      </w:r>
      <w:r>
        <w:br/>
        <w:t>Maria A. Spyrou, Marcel Keller, Rezeda I. Tukhbatova, Christiana L. Scheib, Elizabeth A. Nelson, Aida Andrades Valtueña, Gunnar U. Neumann, Don Walker, Amelie Alterauge, Niamh Carty, … Johannes Krause</w:t>
      </w:r>
      <w:r>
        <w:br/>
      </w:r>
      <w:r>
        <w:rPr>
          <w:i/>
        </w:rPr>
        <w:t>Nature Communications</w:t>
      </w:r>
      <w:r>
        <w:t xml:space="preserve"> (2019-10-02) </w:t>
      </w:r>
      <w:hyperlink r:id="rId17">
        <w:r>
          <w:rPr>
            <w:rStyle w:val="Hyperlink"/>
          </w:rPr>
          <w:t>https://www.nature.com/articles/s41467-019-12154-0</w:t>
        </w:r>
      </w:hyperlink>
      <w:r>
        <w:t xml:space="preserve"> </w:t>
      </w:r>
      <w:r>
        <w:br/>
        <w:t xml:space="preserve">DOI: </w:t>
      </w:r>
      <w:hyperlink r:id="rId18">
        <w:r>
          <w:rPr>
            <w:rStyle w:val="Hyperlink"/>
          </w:rPr>
          <w:t>10.1038/s41467-019-12154-0</w:t>
        </w:r>
      </w:hyperlink>
    </w:p>
    <w:p w14:paraId="4B6108B8" w14:textId="77777777" w:rsidR="006F764B" w:rsidRDefault="000C1E4E">
      <w:pPr>
        <w:pStyle w:val="Bibliography"/>
      </w:pPr>
      <w:bookmarkStart w:id="221" w:name="ref-NS5uCsyk"/>
      <w:bookmarkEnd w:id="219"/>
      <w:r>
        <w:t xml:space="preserve">2. </w:t>
      </w:r>
      <w:r>
        <w:rPr>
          <w:b/>
        </w:rPr>
        <w:t>“In These Perilous Times”: Plague and Plague Policies in Early Modern Denmark</w:t>
      </w:r>
      <w:r>
        <w:t xml:space="preserve"> </w:t>
      </w:r>
      <w:r>
        <w:br/>
        <w:t>Peter Christensen</w:t>
      </w:r>
      <w:r>
        <w:br/>
      </w:r>
      <w:r>
        <w:rPr>
          <w:i/>
        </w:rPr>
        <w:t>Medical History</w:t>
      </w:r>
      <w:r>
        <w:t xml:space="preserve"> (2003-10) </w:t>
      </w:r>
      <w:hyperlink r:id="rId19">
        <w:r>
          <w:rPr>
            <w:rStyle w:val="Hyperlink"/>
          </w:rPr>
          <w:t>https://www.cambridge.org/core/journals/medical-history/article/in-these-perilous-times-plague-and-plague-policies-in-early-modern-denmark/EFF71835DE9EBFB610E35451FD7A0A86</w:t>
        </w:r>
      </w:hyperlink>
      <w:r>
        <w:t xml:space="preserve"> </w:t>
      </w:r>
      <w:r>
        <w:br/>
        <w:t xml:space="preserve">DOI: </w:t>
      </w:r>
      <w:hyperlink r:id="rId20">
        <w:r>
          <w:rPr>
            <w:rStyle w:val="Hyperlink"/>
          </w:rPr>
          <w:t>10.1017/s0025727300057331</w:t>
        </w:r>
      </w:hyperlink>
    </w:p>
    <w:p w14:paraId="64984638" w14:textId="77777777" w:rsidR="006F764B" w:rsidRDefault="000C1E4E">
      <w:pPr>
        <w:pStyle w:val="Bibliography"/>
      </w:pPr>
      <w:bookmarkStart w:id="222" w:name="ref-pePeAsdw"/>
      <w:bookmarkEnd w:id="221"/>
      <w:r>
        <w:t xml:space="preserve">3. </w:t>
      </w:r>
      <w:r>
        <w:rPr>
          <w:b/>
        </w:rPr>
        <w:t>The Black Death and Later Plague Epidemics in the Scandinavian Countries: Perspectives and Controversies</w:t>
      </w:r>
      <w:r>
        <w:t xml:space="preserve"> </w:t>
      </w:r>
      <w:r>
        <w:br/>
        <w:t>Ole Jørgen Benedictow</w:t>
      </w:r>
      <w:r>
        <w:br/>
      </w:r>
      <w:r>
        <w:rPr>
          <w:i/>
        </w:rPr>
        <w:t>De Gruyter Open Poland</w:t>
      </w:r>
      <w:r>
        <w:t xml:space="preserve"> (2016-12-19) </w:t>
      </w:r>
      <w:hyperlink r:id="rId21">
        <w:r>
          <w:rPr>
            <w:rStyle w:val="Hyperlink"/>
          </w:rPr>
          <w:t>https://www.degruyter.com/document/doi/10.1515/9788376560472/html</w:t>
        </w:r>
      </w:hyperlink>
      <w:r>
        <w:t xml:space="preserve"> </w:t>
      </w:r>
      <w:r>
        <w:br/>
        <w:t xml:space="preserve">ISBN: </w:t>
      </w:r>
      <w:hyperlink r:id="rId22">
        <w:r>
          <w:rPr>
            <w:rStyle w:val="Hyperlink"/>
          </w:rPr>
          <w:t>978-83-7656-047-2</w:t>
        </w:r>
      </w:hyperlink>
    </w:p>
    <w:p w14:paraId="40CAC835" w14:textId="77777777" w:rsidR="006F764B" w:rsidRDefault="000C1E4E">
      <w:pPr>
        <w:pStyle w:val="Bibliography"/>
      </w:pPr>
      <w:bookmarkStart w:id="223" w:name="ref-uM6Rh5Fu"/>
      <w:bookmarkEnd w:id="222"/>
      <w:r>
        <w:t xml:space="preserve">4. </w:t>
      </w:r>
      <w:r>
        <w:rPr>
          <w:b/>
        </w:rPr>
        <w:t>Yersinia pestis–etiologic agent of plague</w:t>
      </w:r>
      <w:r>
        <w:t xml:space="preserve"> </w:t>
      </w:r>
      <w:r>
        <w:br/>
        <w:t>R. D. Perry, J. D. Fetherston</w:t>
      </w:r>
      <w:r>
        <w:br/>
      </w:r>
      <w:r>
        <w:rPr>
          <w:i/>
        </w:rPr>
        <w:t>Clinical Microbiology Reviews</w:t>
      </w:r>
      <w:r>
        <w:t xml:space="preserve"> (1997-01) </w:t>
      </w:r>
      <w:r>
        <w:br/>
        <w:t xml:space="preserve">PMID: </w:t>
      </w:r>
      <w:hyperlink r:id="rId23">
        <w:r>
          <w:rPr>
            <w:rStyle w:val="Hyperlink"/>
          </w:rPr>
          <w:t>8993858</w:t>
        </w:r>
      </w:hyperlink>
      <w:r>
        <w:t xml:space="preserve"> · PMCID: </w:t>
      </w:r>
      <w:hyperlink r:id="rId24">
        <w:r>
          <w:rPr>
            <w:rStyle w:val="Hyperlink"/>
          </w:rPr>
          <w:t>PMC172914</w:t>
        </w:r>
      </w:hyperlink>
    </w:p>
    <w:p w14:paraId="3E6F6861" w14:textId="77777777" w:rsidR="006F764B" w:rsidRDefault="000C1E4E">
      <w:pPr>
        <w:pStyle w:val="Bibliography"/>
      </w:pPr>
      <w:bookmarkStart w:id="224" w:name="ref-q03vv4Sd"/>
      <w:bookmarkEnd w:id="223"/>
      <w:r>
        <w:t xml:space="preserve">5. </w:t>
      </w:r>
      <w:r>
        <w:rPr>
          <w:b/>
        </w:rPr>
        <w:t>Assessing the origins of the European Plagues following the Black Death: a synthesis of genomic, historical and ecological information</w:t>
      </w:r>
      <w:r>
        <w:t xml:space="preserve"> </w:t>
      </w:r>
      <w:r>
        <w:br/>
        <w:t>Barbara Bramanti, Yarong Wu, Ruifu Yang, Yujun Cui, Nils Chr Stenseth</w:t>
      </w:r>
      <w:r>
        <w:br/>
      </w:r>
      <w:r>
        <w:rPr>
          <w:i/>
        </w:rPr>
        <w:lastRenderedPageBreak/>
        <w:t>bioRxiv</w:t>
      </w:r>
      <w:r>
        <w:t xml:space="preserve"> (2021-04-20) </w:t>
      </w:r>
      <w:hyperlink r:id="rId25">
        <w:r>
          <w:rPr>
            <w:rStyle w:val="Hyperlink"/>
          </w:rPr>
          <w:t>https://www.biorxiv.org/content/10.1101/2021.04.20.440561v1</w:t>
        </w:r>
      </w:hyperlink>
      <w:r>
        <w:t xml:space="preserve"> </w:t>
      </w:r>
      <w:r>
        <w:br/>
        <w:t xml:space="preserve">DOI: </w:t>
      </w:r>
      <w:hyperlink r:id="rId26">
        <w:r>
          <w:rPr>
            <w:rStyle w:val="Hyperlink"/>
          </w:rPr>
          <w:t>10.1101/2021.04.20.440561</w:t>
        </w:r>
      </w:hyperlink>
    </w:p>
    <w:p w14:paraId="530423E2" w14:textId="77777777" w:rsidR="006F764B" w:rsidRDefault="000C1E4E">
      <w:pPr>
        <w:pStyle w:val="Bibliography"/>
      </w:pPr>
      <w:bookmarkStart w:id="225" w:name="ref-Fm9dbzGl"/>
      <w:bookmarkEnd w:id="224"/>
      <w:r>
        <w:t xml:space="preserve">6. </w:t>
      </w:r>
      <w:r>
        <w:rPr>
          <w:b/>
        </w:rPr>
        <w:t>Climate-driven introduction of the Black Death and successive plague reintroductions into Europe</w:t>
      </w:r>
      <w:r>
        <w:t xml:space="preserve"> </w:t>
      </w:r>
      <w:r>
        <w:br/>
        <w:t>Boris V. Schmid, Ulf Büntgen, W. Ryan Easterday, Christian Ginzler, Lars Walløe, Barbara Bramanti, Nils Chr Stenseth</w:t>
      </w:r>
      <w:r>
        <w:br/>
      </w:r>
      <w:r>
        <w:rPr>
          <w:i/>
        </w:rPr>
        <w:t>Proceedings of the National Academy of Sciences</w:t>
      </w:r>
      <w:r>
        <w:t xml:space="preserve"> (2015-03-10) </w:t>
      </w:r>
      <w:hyperlink r:id="rId27">
        <w:r>
          <w:rPr>
            <w:rStyle w:val="Hyperlink"/>
          </w:rPr>
          <w:t>http://www.pnas.org/content/112/10/3020</w:t>
        </w:r>
      </w:hyperlink>
      <w:r>
        <w:t xml:space="preserve"> </w:t>
      </w:r>
      <w:r>
        <w:br/>
        <w:t xml:space="preserve">DOI: </w:t>
      </w:r>
      <w:hyperlink r:id="rId28">
        <w:r>
          <w:rPr>
            <w:rStyle w:val="Hyperlink"/>
          </w:rPr>
          <w:t>10.1073/pnas.1412887112</w:t>
        </w:r>
      </w:hyperlink>
      <w:r>
        <w:t xml:space="preserve"> · PMID: </w:t>
      </w:r>
      <w:hyperlink r:id="rId29">
        <w:r>
          <w:rPr>
            <w:rStyle w:val="Hyperlink"/>
          </w:rPr>
          <w:t>25713390</w:t>
        </w:r>
      </w:hyperlink>
    </w:p>
    <w:p w14:paraId="60E17C5A" w14:textId="77777777" w:rsidR="006F764B" w:rsidRDefault="000C1E4E">
      <w:pPr>
        <w:pStyle w:val="Bibliography"/>
      </w:pPr>
      <w:bookmarkStart w:id="226" w:name="ref-1093vihdz"/>
      <w:bookmarkEnd w:id="225"/>
      <w:r>
        <w:t xml:space="preserve">7. </w:t>
      </w:r>
      <w:r>
        <w:rPr>
          <w:b/>
        </w:rPr>
        <w:t>Trade routes and plague transmission in pre-industrial Europe</w:t>
      </w:r>
      <w:r>
        <w:t xml:space="preserve"> </w:t>
      </w:r>
      <w:r>
        <w:br/>
        <w:t>Ricci P. H. Yue, Harry F. Lee, Connor Y. H. Wu</w:t>
      </w:r>
      <w:r>
        <w:br/>
      </w:r>
      <w:r>
        <w:rPr>
          <w:i/>
        </w:rPr>
        <w:t>Scientific Reports</w:t>
      </w:r>
      <w:r>
        <w:t xml:space="preserve"> (2017-10-11) </w:t>
      </w:r>
      <w:hyperlink r:id="rId30">
        <w:r>
          <w:rPr>
            <w:rStyle w:val="Hyperlink"/>
          </w:rPr>
          <w:t>https://www.ncbi.nlm.nih.gov/pmc/articles/PMC5636801/</w:t>
        </w:r>
      </w:hyperlink>
      <w:r>
        <w:t xml:space="preserve"> </w:t>
      </w:r>
      <w:r>
        <w:br/>
        <w:t xml:space="preserve">DOI: </w:t>
      </w:r>
      <w:hyperlink r:id="rId31">
        <w:r>
          <w:rPr>
            <w:rStyle w:val="Hyperlink"/>
          </w:rPr>
          <w:t>10.1038/s41598-017-13481-2</w:t>
        </w:r>
      </w:hyperlink>
      <w:r>
        <w:t xml:space="preserve"> · PMID: </w:t>
      </w:r>
      <w:hyperlink r:id="rId32">
        <w:r>
          <w:rPr>
            <w:rStyle w:val="Hyperlink"/>
          </w:rPr>
          <w:t>29021541</w:t>
        </w:r>
      </w:hyperlink>
      <w:r>
        <w:t xml:space="preserve"> · PMCID: </w:t>
      </w:r>
      <w:hyperlink r:id="rId33">
        <w:r>
          <w:rPr>
            <w:rStyle w:val="Hyperlink"/>
          </w:rPr>
          <w:t>PMC5636801</w:t>
        </w:r>
      </w:hyperlink>
    </w:p>
    <w:p w14:paraId="456C6E13" w14:textId="77777777" w:rsidR="006F764B" w:rsidRDefault="000C1E4E">
      <w:pPr>
        <w:pStyle w:val="Bibliography"/>
      </w:pPr>
      <w:bookmarkStart w:id="227" w:name="ref-d3V1G36x"/>
      <w:bookmarkEnd w:id="226"/>
      <w:r>
        <w:t xml:space="preserve">8. </w:t>
      </w:r>
      <w:r>
        <w:rPr>
          <w:b/>
        </w:rPr>
        <w:t>Dangers of Noncritical Use of Historical Plague Data</w:t>
      </w:r>
      <w:r>
        <w:t xml:space="preserve"> </w:t>
      </w:r>
      <w:r>
        <w:br/>
        <w:t>Joris Roosen, Daniel R. Curtis</w:t>
      </w:r>
      <w:r>
        <w:br/>
      </w:r>
      <w:r>
        <w:rPr>
          <w:i/>
        </w:rPr>
        <w:t>Emerging Infectious Diseases</w:t>
      </w:r>
      <w:r>
        <w:t xml:space="preserve"> (2018-01) </w:t>
      </w:r>
      <w:hyperlink r:id="rId34">
        <w:r>
          <w:rPr>
            <w:rStyle w:val="Hyperlink"/>
          </w:rPr>
          <w:t>https://www.ncbi.nlm.nih.gov/pmc/articles/PMC5749453/</w:t>
        </w:r>
      </w:hyperlink>
      <w:r>
        <w:t xml:space="preserve"> </w:t>
      </w:r>
      <w:r>
        <w:br/>
        <w:t xml:space="preserve">DOI: </w:t>
      </w:r>
      <w:hyperlink r:id="rId35">
        <w:r>
          <w:rPr>
            <w:rStyle w:val="Hyperlink"/>
          </w:rPr>
          <w:t>10.3201/eid2401.170477</w:t>
        </w:r>
      </w:hyperlink>
      <w:r>
        <w:t xml:space="preserve"> · PMID: </w:t>
      </w:r>
      <w:hyperlink r:id="rId36">
        <w:r>
          <w:rPr>
            <w:rStyle w:val="Hyperlink"/>
          </w:rPr>
          <w:t>null</w:t>
        </w:r>
      </w:hyperlink>
      <w:r>
        <w:t xml:space="preserve"> · PMCID: </w:t>
      </w:r>
      <w:hyperlink r:id="rId37">
        <w:r>
          <w:rPr>
            <w:rStyle w:val="Hyperlink"/>
          </w:rPr>
          <w:t>PMC5749453</w:t>
        </w:r>
      </w:hyperlink>
    </w:p>
    <w:p w14:paraId="6BC79F86" w14:textId="77777777" w:rsidR="006F764B" w:rsidRDefault="000C1E4E">
      <w:pPr>
        <w:pStyle w:val="Bibliography"/>
      </w:pPr>
      <w:bookmarkStart w:id="228" w:name="ref-AQa9Tn4j"/>
      <w:bookmarkEnd w:id="227"/>
      <w:r>
        <w:t xml:space="preserve">9. </w:t>
      </w:r>
      <w:r>
        <w:rPr>
          <w:b/>
        </w:rPr>
        <w:t xml:space="preserve">Emergence and spread of basal lineages of </w:t>
      </w:r>
      <w:r>
        <w:rPr>
          <w:b/>
          <w:i/>
        </w:rPr>
        <w:t>Yersinia pestis</w:t>
      </w:r>
      <w:r>
        <w:rPr>
          <w:b/>
        </w:rPr>
        <w:t xml:space="preserve"> during the Neolithic Decline</w:t>
      </w:r>
      <w:r>
        <w:t xml:space="preserve"> </w:t>
      </w:r>
      <w:r>
        <w:br/>
        <w:t>Nicolás Rascovan, Karl-Göran Sjögren, Kristian Kristiansen, Rasmus Nielsen, Eske Willerslev, Christelle Desnues, Simon Rasmussen</w:t>
      </w:r>
      <w:r>
        <w:br/>
      </w:r>
      <w:r>
        <w:rPr>
          <w:i/>
        </w:rPr>
        <w:t>Cell</w:t>
      </w:r>
      <w:r>
        <w:t xml:space="preserve"> (2019-01-10) </w:t>
      </w:r>
      <w:hyperlink r:id="rId38">
        <w:r>
          <w:rPr>
            <w:rStyle w:val="Hyperlink"/>
          </w:rPr>
          <w:t>https://www.cell.com/cell/abstract/S0092-8674(18)31464-8</w:t>
        </w:r>
      </w:hyperlink>
      <w:r>
        <w:t xml:space="preserve"> </w:t>
      </w:r>
      <w:r>
        <w:br/>
        <w:t xml:space="preserve">DOI: </w:t>
      </w:r>
      <w:hyperlink r:id="rId39">
        <w:r>
          <w:rPr>
            <w:rStyle w:val="Hyperlink"/>
          </w:rPr>
          <w:t>10.1016/j.cell.2018.11.005</w:t>
        </w:r>
      </w:hyperlink>
      <w:r>
        <w:t xml:space="preserve"> · PMID: </w:t>
      </w:r>
      <w:hyperlink r:id="rId40">
        <w:r>
          <w:rPr>
            <w:rStyle w:val="Hyperlink"/>
          </w:rPr>
          <w:t>30528431</w:t>
        </w:r>
      </w:hyperlink>
    </w:p>
    <w:p w14:paraId="643FC29A" w14:textId="77777777" w:rsidR="006F764B" w:rsidRDefault="000C1E4E">
      <w:pPr>
        <w:pStyle w:val="Bibliography"/>
      </w:pPr>
      <w:bookmarkStart w:id="229" w:name="ref-a0Rr24xp"/>
      <w:bookmarkEnd w:id="228"/>
      <w:r>
        <w:t xml:space="preserve">10. </w:t>
      </w:r>
      <w:r>
        <w:rPr>
          <w:b/>
        </w:rPr>
        <w:t>The Osteological Paradox: Problems of Inferring Prehistoric Health from Skeletal Samples</w:t>
      </w:r>
      <w:r>
        <w:t xml:space="preserve"> </w:t>
      </w:r>
      <w:r>
        <w:br/>
        <w:t>James W. Wood, George R. Milner, Henry C. Harpending, Kenneth M. Weiss, Mark N. Cohen, Leslie E. Eisenberg, Dale L. Hutchinson, Rimantas Jankauskas, Gintautas Cesnys, Gintautas Česnys, … Richard G. Wilkinson</w:t>
      </w:r>
      <w:r>
        <w:br/>
      </w:r>
      <w:r>
        <w:rPr>
          <w:i/>
        </w:rPr>
        <w:t>Current Anthropology</w:t>
      </w:r>
      <w:r>
        <w:t xml:space="preserve"> (1992) </w:t>
      </w:r>
      <w:hyperlink r:id="rId41">
        <w:r>
          <w:rPr>
            <w:rStyle w:val="Hyperlink"/>
          </w:rPr>
          <w:t>https://www.jstor.org/stable/2743861</w:t>
        </w:r>
      </w:hyperlink>
    </w:p>
    <w:p w14:paraId="7D196F93" w14:textId="6D29228C" w:rsidR="006F764B" w:rsidRDefault="000C1E4E">
      <w:pPr>
        <w:pStyle w:val="Bibliography"/>
      </w:pPr>
      <w:bookmarkStart w:id="230" w:name="ref-SDiEWfMf"/>
      <w:bookmarkEnd w:id="229"/>
      <w:r>
        <w:t xml:space="preserve">11. </w:t>
      </w:r>
      <w:r>
        <w:rPr>
          <w:b/>
        </w:rPr>
        <w:t>Black Death Bodies</w:t>
      </w:r>
      <w:r>
        <w:t xml:space="preserve"> </w:t>
      </w:r>
      <w:r>
        <w:br/>
      </w:r>
      <w:commentRangeStart w:id="231"/>
      <w:r>
        <w:t xml:space="preserve">Sharon </w:t>
      </w:r>
      <w:proofErr w:type="gramStart"/>
      <w:r>
        <w:t>N. ;</w:t>
      </w:r>
      <w:proofErr w:type="gramEnd"/>
      <w:r>
        <w:t xml:space="preserve"> </w:t>
      </w:r>
      <w:proofErr w:type="spellStart"/>
      <w:r>
        <w:t>Kowaleski</w:t>
      </w:r>
      <w:proofErr w:type="spellEnd"/>
      <w:r>
        <w:t xml:space="preserve"> </w:t>
      </w:r>
      <w:proofErr w:type="spellStart"/>
      <w:r>
        <w:t>Dewitte</w:t>
      </w:r>
      <w:commentRangeEnd w:id="231"/>
      <w:proofErr w:type="spellEnd"/>
      <w:r w:rsidR="000D2762">
        <w:rPr>
          <w:rStyle w:val="CommentReference"/>
          <w:vanish/>
        </w:rPr>
        <w:commentReference w:id="231"/>
      </w:r>
      <w:r>
        <w:br/>
      </w:r>
      <w:r>
        <w:rPr>
          <w:i/>
        </w:rPr>
        <w:t>Fragments: Interdisciplinary Approaches to the Study of Ancient and Medieval Pasts</w:t>
      </w:r>
      <w:r>
        <w:t xml:space="preserve"> (2017) </w:t>
      </w:r>
      <w:hyperlink r:id="rId42">
        <w:r>
          <w:rPr>
            <w:rStyle w:val="Hyperlink"/>
          </w:rPr>
          <w:t>http://hdl.handle.net/2027/spo.9772151.0006.001</w:t>
        </w:r>
      </w:hyperlink>
    </w:p>
    <w:p w14:paraId="53DA4E3E" w14:textId="77777777" w:rsidR="006F764B" w:rsidRDefault="000C1E4E">
      <w:pPr>
        <w:pStyle w:val="Bibliography"/>
      </w:pPr>
      <w:bookmarkStart w:id="232" w:name="ref-13NOJLbvF"/>
      <w:bookmarkEnd w:id="230"/>
      <w:r>
        <w:t xml:space="preserve">12. </w:t>
      </w:r>
      <w:r>
        <w:rPr>
          <w:b/>
        </w:rPr>
        <w:t>Out of the West: Formation of a Permanent Plague Reservoir in South-Central Germany (1349–1356) and its Implications</w:t>
      </w:r>
      <w:r>
        <w:t xml:space="preserve"> </w:t>
      </w:r>
      <w:r>
        <w:br/>
        <w:t>Philip Slavin</w:t>
      </w:r>
      <w:r>
        <w:br/>
      </w:r>
      <w:r>
        <w:rPr>
          <w:i/>
        </w:rPr>
        <w:t>Past &amp; Present</w:t>
      </w:r>
      <w:r>
        <w:t xml:space="preserve"> (2021-01-25) </w:t>
      </w:r>
      <w:hyperlink r:id="rId43">
        <w:r>
          <w:rPr>
            <w:rStyle w:val="Hyperlink"/>
          </w:rPr>
          <w:t>https://doi.org/10.1093/pastj/gtaa028</w:t>
        </w:r>
      </w:hyperlink>
      <w:r>
        <w:t xml:space="preserve"> </w:t>
      </w:r>
      <w:r>
        <w:br/>
        <w:t xml:space="preserve">DOI: </w:t>
      </w:r>
      <w:hyperlink r:id="rId44">
        <w:r>
          <w:rPr>
            <w:rStyle w:val="Hyperlink"/>
          </w:rPr>
          <w:t>10.1093/pastj/gtaa028</w:t>
        </w:r>
      </w:hyperlink>
    </w:p>
    <w:p w14:paraId="78F87377" w14:textId="77777777" w:rsidR="006F764B" w:rsidRDefault="000C1E4E">
      <w:pPr>
        <w:pStyle w:val="Bibliography"/>
      </w:pPr>
      <w:bookmarkStart w:id="233" w:name="ref-1G9pdnarW"/>
      <w:bookmarkEnd w:id="232"/>
      <w:r>
        <w:t xml:space="preserve">13. </w:t>
      </w:r>
      <w:r>
        <w:rPr>
          <w:b/>
        </w:rPr>
        <w:t>The Black Death</w:t>
      </w:r>
      <w:r>
        <w:t xml:space="preserve"> </w:t>
      </w:r>
      <w:r>
        <w:br/>
        <w:t>Kristina Lenz, Nils Hybel</w:t>
      </w:r>
      <w:r>
        <w:br/>
      </w:r>
      <w:r>
        <w:rPr>
          <w:i/>
        </w:rPr>
        <w:t>Scandinavian Journal of History</w:t>
      </w:r>
      <w:r>
        <w:t xml:space="preserve"> (2016) </w:t>
      </w:r>
      <w:hyperlink r:id="rId45">
        <w:r>
          <w:rPr>
            <w:rStyle w:val="Hyperlink"/>
          </w:rPr>
          <w:t>https://journals.scholarsportal.info/details/03468755/v41i0001/54_tbd.xml</w:t>
        </w:r>
      </w:hyperlink>
      <w:r>
        <w:t xml:space="preserve"> </w:t>
      </w:r>
      <w:r>
        <w:br/>
        <w:t xml:space="preserve">DOI: </w:t>
      </w:r>
      <w:hyperlink r:id="rId46">
        <w:r>
          <w:rPr>
            <w:rStyle w:val="Hyperlink"/>
          </w:rPr>
          <w:t>10.1080/03468755.2015.1110533</w:t>
        </w:r>
      </w:hyperlink>
    </w:p>
    <w:p w14:paraId="6E729F5A" w14:textId="77777777" w:rsidR="006F764B" w:rsidRDefault="000C1E4E">
      <w:pPr>
        <w:pStyle w:val="Bibliography"/>
      </w:pPr>
      <w:bookmarkStart w:id="234" w:name="ref-1BWm60ySL"/>
      <w:bookmarkEnd w:id="233"/>
      <w:r>
        <w:t xml:space="preserve">14. </w:t>
      </w:r>
      <w:r>
        <w:rPr>
          <w:b/>
        </w:rPr>
        <w:t xml:space="preserve">Integrative approach using </w:t>
      </w:r>
      <w:r>
        <w:rPr>
          <w:b/>
          <w:i/>
        </w:rPr>
        <w:t>Yersinia pestis</w:t>
      </w:r>
      <w:r>
        <w:rPr>
          <w:b/>
        </w:rPr>
        <w:t xml:space="preserve"> genomes to revisit the historical landscape of plague during the Medieval Period</w:t>
      </w:r>
      <w:r>
        <w:t xml:space="preserve"> </w:t>
      </w:r>
      <w:r>
        <w:br/>
      </w:r>
      <w:r>
        <w:lastRenderedPageBreak/>
        <w:t>Amine Namouchi, Meriam Guellil, Oliver Kersten, Stephanie Hänsch, Claudio Ottoni, Boris V. Schmid, Elsa Pacciani, Luisa Quaglia, Marco Vermunt, Egil L. Bauer, … Barbara Bramanti</w:t>
      </w:r>
      <w:r>
        <w:br/>
      </w:r>
      <w:r>
        <w:rPr>
          <w:i/>
        </w:rPr>
        <w:t>Proceedings of the National Academy of Sciences</w:t>
      </w:r>
      <w:r>
        <w:t xml:space="preserve"> (2018-12-11) </w:t>
      </w:r>
      <w:hyperlink r:id="rId47">
        <w:r>
          <w:rPr>
            <w:rStyle w:val="Hyperlink"/>
          </w:rPr>
          <w:t>http://www.pnas.org/lookup/doi/10.1073/pnas.1812865115</w:t>
        </w:r>
      </w:hyperlink>
      <w:r>
        <w:t xml:space="preserve"> </w:t>
      </w:r>
      <w:r>
        <w:br/>
        <w:t xml:space="preserve">DOI: </w:t>
      </w:r>
      <w:hyperlink r:id="rId48">
        <w:r>
          <w:rPr>
            <w:rStyle w:val="Hyperlink"/>
          </w:rPr>
          <w:t>10.1073/pnas.1812865115</w:t>
        </w:r>
      </w:hyperlink>
    </w:p>
    <w:p w14:paraId="3E583B1A" w14:textId="77777777" w:rsidR="006F764B" w:rsidRDefault="000C1E4E">
      <w:pPr>
        <w:pStyle w:val="Bibliography"/>
      </w:pPr>
      <w:bookmarkStart w:id="235" w:name="ref-Oxqt5mfU"/>
      <w:bookmarkEnd w:id="234"/>
      <w:r>
        <w:t xml:space="preserve">15. </w:t>
      </w:r>
      <w:r>
        <w:rPr>
          <w:b/>
        </w:rPr>
        <w:t>The 2017 plague outbreak in Madagascar: Data descriptions and epidemic modelling</w:t>
      </w:r>
      <w:r>
        <w:t xml:space="preserve"> </w:t>
      </w:r>
      <w:r>
        <w:br/>
        <w:t>Van Kinh Nguyen, César Parra-Rojas, Esteban A. Hernandez-Vargas</w:t>
      </w:r>
      <w:r>
        <w:br/>
      </w:r>
      <w:r>
        <w:rPr>
          <w:i/>
        </w:rPr>
        <w:t>Epidemics</w:t>
      </w:r>
      <w:r>
        <w:t xml:space="preserve"> (2018-12) </w:t>
      </w:r>
      <w:r>
        <w:br/>
        <w:t xml:space="preserve">DOI: </w:t>
      </w:r>
      <w:hyperlink r:id="rId49">
        <w:r>
          <w:rPr>
            <w:rStyle w:val="Hyperlink"/>
          </w:rPr>
          <w:t>10.1016/j.epidem.2018.05.001</w:t>
        </w:r>
      </w:hyperlink>
      <w:r>
        <w:t xml:space="preserve"> · PMID: </w:t>
      </w:r>
      <w:hyperlink r:id="rId50">
        <w:r>
          <w:rPr>
            <w:rStyle w:val="Hyperlink"/>
          </w:rPr>
          <w:t>29866421</w:t>
        </w:r>
      </w:hyperlink>
    </w:p>
    <w:p w14:paraId="59E03494" w14:textId="77777777" w:rsidR="006F764B" w:rsidRDefault="000C1E4E">
      <w:pPr>
        <w:pStyle w:val="Bibliography"/>
      </w:pPr>
      <w:bookmarkStart w:id="236" w:name="ref-iPczwfq8"/>
      <w:bookmarkEnd w:id="235"/>
      <w:r>
        <w:t xml:space="preserve">16. </w:t>
      </w:r>
      <w:r>
        <w:rPr>
          <w:b/>
        </w:rPr>
        <w:t>Sampling bias and model choice in continuous phylogeography: Getting lost on a random walk</w:t>
      </w:r>
      <w:r>
        <w:t xml:space="preserve"> </w:t>
      </w:r>
      <w:r>
        <w:br/>
        <w:t>Antanas Kalkauskas, Umberto Perron, Yuxuan Sun, Nick Goldman, Guy Baele, Stephane Guindon, Nicola De Maio</w:t>
      </w:r>
      <w:r>
        <w:br/>
      </w:r>
      <w:r>
        <w:rPr>
          <w:i/>
        </w:rPr>
        <w:t>PLOS Computational Biology</w:t>
      </w:r>
      <w:r>
        <w:t xml:space="preserve"> (2021-01-06) </w:t>
      </w:r>
      <w:hyperlink r:id="rId51">
        <w:r>
          <w:rPr>
            <w:rStyle w:val="Hyperlink"/>
          </w:rPr>
          <w:t>https://journals.plos.org/ploscompbiol/article?id=10.1371/journal.pcbi.1008561</w:t>
        </w:r>
      </w:hyperlink>
      <w:r>
        <w:t xml:space="preserve"> </w:t>
      </w:r>
      <w:r>
        <w:br/>
        <w:t xml:space="preserve">DOI: </w:t>
      </w:r>
      <w:hyperlink r:id="rId52">
        <w:r>
          <w:rPr>
            <w:rStyle w:val="Hyperlink"/>
          </w:rPr>
          <w:t>10.1371/journal.pcbi.1008561</w:t>
        </w:r>
      </w:hyperlink>
    </w:p>
    <w:p w14:paraId="094DED55" w14:textId="77777777" w:rsidR="006F764B" w:rsidRDefault="000C1E4E">
      <w:pPr>
        <w:pStyle w:val="Bibliography"/>
      </w:pPr>
      <w:bookmarkStart w:id="237" w:name="ref-eoKChWDW"/>
      <w:bookmarkEnd w:id="236"/>
      <w:r>
        <w:t xml:space="preserve">17. </w:t>
      </w:r>
      <w:r>
        <w:rPr>
          <w:b/>
        </w:rPr>
        <w:t>Inferring infectious disease phylodynamics with notification data</w:t>
      </w:r>
      <w:r>
        <w:t xml:space="preserve"> </w:t>
      </w:r>
      <w:r>
        <w:br/>
        <w:t>Sebastián Duchêne, Francesca Di Giallonardo, Edward C. Holmes, Timothy G. Vaughan</w:t>
      </w:r>
      <w:r>
        <w:br/>
      </w:r>
      <w:r>
        <w:rPr>
          <w:i/>
        </w:rPr>
        <w:t>bioRxiv</w:t>
      </w:r>
      <w:r>
        <w:t xml:space="preserve"> (2019-04-08) </w:t>
      </w:r>
      <w:hyperlink r:id="rId53">
        <w:r>
          <w:rPr>
            <w:rStyle w:val="Hyperlink"/>
          </w:rPr>
          <w:t>https://www.biorxiv.org/content/10.1101/596700v1</w:t>
        </w:r>
      </w:hyperlink>
      <w:r>
        <w:t xml:space="preserve"> </w:t>
      </w:r>
      <w:r>
        <w:br/>
        <w:t xml:space="preserve">DOI: </w:t>
      </w:r>
      <w:hyperlink r:id="rId54">
        <w:r>
          <w:rPr>
            <w:rStyle w:val="Hyperlink"/>
          </w:rPr>
          <w:t>10.1101/596700</w:t>
        </w:r>
      </w:hyperlink>
    </w:p>
    <w:p w14:paraId="0D968802" w14:textId="77777777" w:rsidR="006F764B" w:rsidRDefault="000C1E4E">
      <w:pPr>
        <w:pStyle w:val="Bibliography"/>
      </w:pPr>
      <w:bookmarkStart w:id="238" w:name="ref-eD3kpkYB"/>
      <w:bookmarkEnd w:id="237"/>
      <w:r>
        <w:t xml:space="preserve">18. </w:t>
      </w:r>
      <w:r>
        <w:rPr>
          <w:b/>
        </w:rPr>
        <w:t>Leprosy in Medieval Denmark — Osteological and epidemiological analyses</w:t>
      </w:r>
      <w:r>
        <w:t xml:space="preserve"> </w:t>
      </w:r>
      <w:r>
        <w:br/>
        <w:t>Jesper L. Boldsen</w:t>
      </w:r>
      <w:r>
        <w:br/>
      </w:r>
      <w:r>
        <w:rPr>
          <w:i/>
        </w:rPr>
        <w:t>Anthropologischer Anzeiger</w:t>
      </w:r>
      <w:r>
        <w:t xml:space="preserve"> (2009) </w:t>
      </w:r>
      <w:hyperlink r:id="rId55">
        <w:r>
          <w:rPr>
            <w:rStyle w:val="Hyperlink"/>
          </w:rPr>
          <w:t>http://www.jstor.org/stable/29543069</w:t>
        </w:r>
      </w:hyperlink>
    </w:p>
    <w:p w14:paraId="62EC7C0E" w14:textId="77777777" w:rsidR="006F764B" w:rsidRDefault="000C1E4E">
      <w:pPr>
        <w:pStyle w:val="Bibliography"/>
      </w:pPr>
      <w:bookmarkStart w:id="239" w:name="ref-9kFCN7oR"/>
      <w:bookmarkEnd w:id="238"/>
      <w:r>
        <w:t xml:space="preserve">19. </w:t>
      </w:r>
      <w:r>
        <w:rPr>
          <w:b/>
        </w:rPr>
        <w:t>Complete mitochondrial genome sequence of a Middle Pleistocene cave bear reconstructed from ultrashort DNA fragments</w:t>
      </w:r>
      <w:r>
        <w:t xml:space="preserve"> </w:t>
      </w:r>
      <w:r>
        <w:br/>
        <w:t>J. Dabney, M. Knapp, I. Glocke, M.-T. Gansauge, A. Weihmann, B. Nickel, C. Valdiosera, N. Garcia, S. Paabo, J.-L. Arsuaga, M. Meyer</w:t>
      </w:r>
      <w:r>
        <w:br/>
      </w:r>
      <w:r>
        <w:rPr>
          <w:i/>
        </w:rPr>
        <w:t>Proceedings of the National Academy of Sciences</w:t>
      </w:r>
      <w:r>
        <w:t xml:space="preserve"> (2013-09-24) </w:t>
      </w:r>
      <w:hyperlink r:id="rId56">
        <w:r>
          <w:rPr>
            <w:rStyle w:val="Hyperlink"/>
          </w:rPr>
          <w:t>http://www.pnas.org/cgi/doi/10.1073/pnas.1314445110</w:t>
        </w:r>
      </w:hyperlink>
      <w:r>
        <w:t xml:space="preserve"> </w:t>
      </w:r>
      <w:r>
        <w:br/>
        <w:t xml:space="preserve">DOI: </w:t>
      </w:r>
      <w:hyperlink r:id="rId57">
        <w:r>
          <w:rPr>
            <w:rStyle w:val="Hyperlink"/>
          </w:rPr>
          <w:t>10.1073/pnas.1314445110</w:t>
        </w:r>
      </w:hyperlink>
    </w:p>
    <w:p w14:paraId="2560224B" w14:textId="77777777" w:rsidR="006F764B" w:rsidRDefault="000C1E4E">
      <w:pPr>
        <w:pStyle w:val="Bibliography"/>
      </w:pPr>
      <w:bookmarkStart w:id="240" w:name="ref-ACt53Sow"/>
      <w:bookmarkEnd w:id="239"/>
      <w:r>
        <w:t xml:space="preserve">20. </w:t>
      </w:r>
      <w:r>
        <w:rPr>
          <w:b/>
          <w:i/>
        </w:rPr>
        <w:t>Yersinia pestis</w:t>
      </w:r>
      <w:r>
        <w:rPr>
          <w:b/>
        </w:rPr>
        <w:t xml:space="preserve"> and the Plague of Justinian 541–543 AD: a genomic analysis</w:t>
      </w:r>
      <w:r>
        <w:t xml:space="preserve"> </w:t>
      </w:r>
      <w:r>
        <w:br/>
        <w:t>David M Wagner, Jennifer Klunk, Michaela Harbeck, Alison Devault, Nicholas Waglechner, Jason W Sahl, Jacob Enk, Dawn N Birdsell, Melanie Kuch, Candice Lumibao, … Hendrik Poinar</w:t>
      </w:r>
      <w:r>
        <w:br/>
      </w:r>
      <w:r>
        <w:rPr>
          <w:i/>
        </w:rPr>
        <w:t>The Lancet Infectious Diseases</w:t>
      </w:r>
      <w:r>
        <w:t xml:space="preserve"> (2014-04) </w:t>
      </w:r>
      <w:hyperlink r:id="rId58">
        <w:r>
          <w:rPr>
            <w:rStyle w:val="Hyperlink"/>
          </w:rPr>
          <w:t>https://linkinghub.elsevier.com/retrieve/pii/S1473309913703232</w:t>
        </w:r>
      </w:hyperlink>
      <w:r>
        <w:t xml:space="preserve"> </w:t>
      </w:r>
      <w:r>
        <w:br/>
        <w:t xml:space="preserve">DOI: </w:t>
      </w:r>
      <w:hyperlink r:id="rId59">
        <w:r>
          <w:rPr>
            <w:rStyle w:val="Hyperlink"/>
          </w:rPr>
          <w:t>10.1016/s1473-3099(13)70323-2</w:t>
        </w:r>
      </w:hyperlink>
    </w:p>
    <w:p w14:paraId="74105EBA" w14:textId="77777777" w:rsidR="006F764B" w:rsidRDefault="000C1E4E">
      <w:pPr>
        <w:pStyle w:val="Bibliography"/>
      </w:pPr>
      <w:bookmarkStart w:id="241" w:name="ref-sVvw7Kko"/>
      <w:bookmarkEnd w:id="240"/>
      <w:r>
        <w:t xml:space="preserve">21. </w:t>
      </w:r>
      <w:r>
        <w:rPr>
          <w:b/>
        </w:rPr>
        <w:t>Double indexing overcomes inaccuracies in multiplex sequencing on the Illumina platform</w:t>
      </w:r>
      <w:r>
        <w:t xml:space="preserve"> </w:t>
      </w:r>
      <w:r>
        <w:br/>
        <w:t>Martin Kircher, Susanna Sawyer, Matthias Meyer</w:t>
      </w:r>
      <w:r>
        <w:br/>
      </w:r>
      <w:r>
        <w:rPr>
          <w:i/>
        </w:rPr>
        <w:t>Nucleic Acids Research</w:t>
      </w:r>
      <w:r>
        <w:t xml:space="preserve"> (2012-01-01) </w:t>
      </w:r>
      <w:hyperlink r:id="rId60">
        <w:r>
          <w:rPr>
            <w:rStyle w:val="Hyperlink"/>
          </w:rPr>
          <w:t>https://academic.oup.com/nar/article/40/1/e3/1287690</w:t>
        </w:r>
      </w:hyperlink>
      <w:r>
        <w:t xml:space="preserve"> </w:t>
      </w:r>
      <w:r>
        <w:br/>
        <w:t xml:space="preserve">DOI: </w:t>
      </w:r>
      <w:hyperlink r:id="rId61">
        <w:r>
          <w:rPr>
            <w:rStyle w:val="Hyperlink"/>
          </w:rPr>
          <w:t>10.1093/nar/gkr771</w:t>
        </w:r>
      </w:hyperlink>
    </w:p>
    <w:p w14:paraId="330EEA5A" w14:textId="77777777" w:rsidR="006F764B" w:rsidRDefault="000C1E4E">
      <w:pPr>
        <w:pStyle w:val="Bibliography"/>
      </w:pPr>
      <w:bookmarkStart w:id="242" w:name="ref-17yD9OrGW"/>
      <w:bookmarkEnd w:id="241"/>
      <w:r>
        <w:t xml:space="preserve">22. </w:t>
      </w:r>
      <w:r>
        <w:rPr>
          <w:b/>
        </w:rPr>
        <w:t>Reproducible, portable, and efficient ancient genome reconstruction with nf-core/eager</w:t>
      </w:r>
      <w:r>
        <w:t xml:space="preserve"> </w:t>
      </w:r>
      <w:r>
        <w:br/>
        <w:t>James A. Fellows Yates, Thiseas C. Lamnidis, Maxime Borry, Aida Andrades Valtueña, Zandra Fagernäs, Stephen Clayton, Maxime U. Garcia, Judith Neukamm, Alexander Peltzer</w:t>
      </w:r>
      <w:r>
        <w:br/>
      </w:r>
      <w:r>
        <w:rPr>
          <w:i/>
        </w:rPr>
        <w:lastRenderedPageBreak/>
        <w:t>PeerJ</w:t>
      </w:r>
      <w:r>
        <w:t xml:space="preserve"> (2021-03-16) </w:t>
      </w:r>
      <w:hyperlink r:id="rId62">
        <w:r>
          <w:rPr>
            <w:rStyle w:val="Hyperlink"/>
          </w:rPr>
          <w:t>https://peerj.com/articles/10947</w:t>
        </w:r>
      </w:hyperlink>
      <w:r>
        <w:t xml:space="preserve"> </w:t>
      </w:r>
      <w:r>
        <w:br/>
        <w:t xml:space="preserve">DOI: </w:t>
      </w:r>
      <w:hyperlink r:id="rId63">
        <w:r>
          <w:rPr>
            <w:rStyle w:val="Hyperlink"/>
          </w:rPr>
          <w:t>10.7717/peerj.10947</w:t>
        </w:r>
      </w:hyperlink>
    </w:p>
    <w:p w14:paraId="5E413E02" w14:textId="77777777" w:rsidR="006F764B" w:rsidRDefault="000C1E4E">
      <w:pPr>
        <w:pStyle w:val="Bibliography"/>
      </w:pPr>
      <w:bookmarkStart w:id="243" w:name="ref-zikRADit"/>
      <w:bookmarkEnd w:id="242"/>
      <w:r>
        <w:t xml:space="preserve">23. </w:t>
      </w:r>
      <w:r>
        <w:rPr>
          <w:b/>
        </w:rPr>
        <w:t>Bayesian Evaluation of Temporal Signal in Measurably Evolving Populations</w:t>
      </w:r>
      <w:r>
        <w:t xml:space="preserve"> </w:t>
      </w:r>
      <w:r>
        <w:br/>
        <w:t>Sebastian Duchene, Philippe Lemey, Tanja Stadler, Simon YW Ho, David A Duchene, Vijaykrishna Dhanasekaran, Guy Baele</w:t>
      </w:r>
      <w:r>
        <w:br/>
      </w:r>
      <w:r>
        <w:rPr>
          <w:i/>
        </w:rPr>
        <w:t>Molecular Biology and Evolution</w:t>
      </w:r>
      <w:r>
        <w:t xml:space="preserve"> (2020-11-01) </w:t>
      </w:r>
      <w:hyperlink r:id="rId64">
        <w:r>
          <w:rPr>
            <w:rStyle w:val="Hyperlink"/>
          </w:rPr>
          <w:t>https://doi.org/10.1093/molbev/msaa163</w:t>
        </w:r>
      </w:hyperlink>
      <w:r>
        <w:t xml:space="preserve"> </w:t>
      </w:r>
      <w:r>
        <w:br/>
        <w:t xml:space="preserve">DOI: </w:t>
      </w:r>
      <w:hyperlink r:id="rId65">
        <w:r>
          <w:rPr>
            <w:rStyle w:val="Hyperlink"/>
          </w:rPr>
          <w:t>10.1093/molbev/msaa163</w:t>
        </w:r>
      </w:hyperlink>
    </w:p>
    <w:p w14:paraId="07F4BF3A" w14:textId="77777777" w:rsidR="006F764B" w:rsidRDefault="000C1E4E">
      <w:pPr>
        <w:pStyle w:val="Bibliography"/>
      </w:pPr>
      <w:bookmarkStart w:id="244" w:name="ref-U9NYNgQR"/>
      <w:bookmarkEnd w:id="243"/>
      <w:r>
        <w:t xml:space="preserve">24. </w:t>
      </w:r>
      <w:r>
        <w:rPr>
          <w:b/>
        </w:rPr>
        <w:t>BEAST 2.5: An advanced software platform for Bayesian evolutionary analysis</w:t>
      </w:r>
      <w:r>
        <w:t xml:space="preserve"> </w:t>
      </w:r>
      <w:r>
        <w:br/>
        <w:t>Remco Bouckaert, Timothy G. Vaughan, Joëlle Barido-Sottani, Sebastián Duchêne, Mathieu Fourment, Alexandra Gavryushkina, Joseph Heled, Graham Jones, Denise Kühnert, Nicola De Maio, … Alexei J. Drummond</w:t>
      </w:r>
      <w:r>
        <w:br/>
      </w:r>
      <w:r>
        <w:rPr>
          <w:i/>
        </w:rPr>
        <w:t>PLOS Computational Biology</w:t>
      </w:r>
      <w:r>
        <w:t xml:space="preserve"> (2019-04-08) </w:t>
      </w:r>
      <w:hyperlink r:id="rId66">
        <w:r>
          <w:rPr>
            <w:rStyle w:val="Hyperlink"/>
          </w:rPr>
          <w:t>https://journals.plos.org/ploscompbiol/article?id=10.1371/journal.pcbi.1006650</w:t>
        </w:r>
      </w:hyperlink>
      <w:r>
        <w:t xml:space="preserve"> </w:t>
      </w:r>
      <w:r>
        <w:br/>
        <w:t xml:space="preserve">DOI: </w:t>
      </w:r>
      <w:hyperlink r:id="rId67">
        <w:r>
          <w:rPr>
            <w:rStyle w:val="Hyperlink"/>
          </w:rPr>
          <w:t>10.1371/journal.pcbi.1006650</w:t>
        </w:r>
      </w:hyperlink>
    </w:p>
    <w:p w14:paraId="5358C825" w14:textId="77777777" w:rsidR="006F764B" w:rsidRDefault="000C1E4E">
      <w:pPr>
        <w:pStyle w:val="Bibliography"/>
      </w:pPr>
      <w:bookmarkStart w:id="245" w:name="ref-S0T839fB"/>
      <w:bookmarkEnd w:id="244"/>
      <w:r>
        <w:t xml:space="preserve">25. </w:t>
      </w:r>
      <w:r>
        <w:rPr>
          <w:b/>
        </w:rPr>
        <w:t>Nextstrain: real-time tracking of pathogen evolution</w:t>
      </w:r>
      <w:r>
        <w:t xml:space="preserve"> </w:t>
      </w:r>
      <w:r>
        <w:br/>
        <w:t>James Hadfield, Colin Megill, Sidney M. Bell, John Huddleston, Barney Potter, Charlton Callender, Pavel Sagulenko, Trevor Bedford, Richard A. Neher</w:t>
      </w:r>
      <w:r>
        <w:br/>
      </w:r>
      <w:r>
        <w:rPr>
          <w:i/>
        </w:rPr>
        <w:t>Bioinformatics</w:t>
      </w:r>
      <w:r>
        <w:t xml:space="preserve"> (2018-12-01) </w:t>
      </w:r>
      <w:hyperlink r:id="rId68">
        <w:r>
          <w:rPr>
            <w:rStyle w:val="Hyperlink"/>
          </w:rPr>
          <w:t>https://academic.oup.com/bioinformatics/article/34/23/4121/5001388</w:t>
        </w:r>
      </w:hyperlink>
      <w:r>
        <w:t xml:space="preserve"> </w:t>
      </w:r>
      <w:r>
        <w:br/>
        <w:t xml:space="preserve">DOI: </w:t>
      </w:r>
      <w:hyperlink r:id="rId69">
        <w:r>
          <w:rPr>
            <w:rStyle w:val="Hyperlink"/>
          </w:rPr>
          <w:t>10.1093/bioinformatics/bty407</w:t>
        </w:r>
      </w:hyperlink>
    </w:p>
    <w:p w14:paraId="026B84CA" w14:textId="77777777" w:rsidR="00BB7B49" w:rsidRDefault="00BB7B49">
      <w:pPr>
        <w:rPr>
          <w:rFonts w:eastAsiaTheme="majorEastAsia" w:cstheme="majorBidi"/>
          <w:b/>
          <w:bCs/>
          <w:sz w:val="36"/>
          <w:szCs w:val="28"/>
        </w:rPr>
      </w:pPr>
      <w:bookmarkStart w:id="246" w:name="supplementary-information"/>
      <w:bookmarkEnd w:id="220"/>
      <w:bookmarkEnd w:id="245"/>
      <w:r>
        <w:br w:type="page"/>
      </w:r>
    </w:p>
    <w:p w14:paraId="10031680" w14:textId="0BB03846" w:rsidR="006F764B" w:rsidRDefault="000C1E4E">
      <w:pPr>
        <w:pStyle w:val="Heading2"/>
      </w:pPr>
      <w:r>
        <w:lastRenderedPageBreak/>
        <w:t>Supplementary Information</w:t>
      </w:r>
      <w:bookmarkEnd w:id="246"/>
    </w:p>
    <w:p w14:paraId="6182E4EB" w14:textId="77777777" w:rsidR="006F764B" w:rsidRDefault="000C1E4E">
      <w:pPr>
        <w:pStyle w:val="FirstParagraph"/>
      </w:pPr>
      <w:r>
        <w:t>These are additional figures/data I anticipate co-authors or reviewers may want in the SI:</w:t>
      </w:r>
    </w:p>
    <w:p w14:paraId="759502F4" w14:textId="77777777" w:rsidR="006F764B" w:rsidRDefault="000C1E4E">
      <w:pPr>
        <w:pStyle w:val="Compact"/>
        <w:numPr>
          <w:ilvl w:val="0"/>
          <w:numId w:val="14"/>
        </w:numPr>
      </w:pPr>
      <w:r>
        <w:t>Date distributions by site (1 page, 13 subplots)</w:t>
      </w:r>
    </w:p>
    <w:p w14:paraId="709F46F2" w14:textId="77777777" w:rsidR="006F764B" w:rsidRDefault="000C1E4E">
      <w:pPr>
        <w:pStyle w:val="Compact"/>
        <w:numPr>
          <w:ilvl w:val="0"/>
          <w:numId w:val="14"/>
        </w:numPr>
      </w:pPr>
      <w:r>
        <w:t>Maximum-likelihood phylogeny (1 page)</w:t>
      </w:r>
    </w:p>
    <w:p w14:paraId="297198F1" w14:textId="77777777" w:rsidR="006F764B" w:rsidRDefault="000C1E4E">
      <w:pPr>
        <w:pStyle w:val="Compact"/>
        <w:numPr>
          <w:ilvl w:val="0"/>
          <w:numId w:val="14"/>
        </w:numPr>
      </w:pPr>
      <w:r>
        <w:t>Individual priors (1 page, ~20 subplots)</w:t>
      </w:r>
    </w:p>
    <w:sectPr w:rsidR="006F764B" w:rsidSect="00BB7B49">
      <w:headerReference w:type="default" r:id="rId70"/>
      <w:footerReference w:type="default" r:id="rId71"/>
      <w:pgSz w:w="12240" w:h="15840"/>
      <w:pgMar w:top="720" w:right="720" w:bottom="720" w:left="720" w:header="720" w:footer="720" w:gutter="0"/>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DeWitte, Sharon" w:date="2021-11-26T11:40:00Z" w:initials="DS">
    <w:p w14:paraId="6AA88509" w14:textId="5195468B" w:rsidR="005823F5" w:rsidRDefault="005823F5">
      <w:pPr>
        <w:pStyle w:val="CommentText"/>
      </w:pPr>
      <w:r>
        <w:rPr>
          <w:rStyle w:val="CommentReference"/>
        </w:rPr>
        <w:annotationRef/>
      </w:r>
      <w:r>
        <w:t xml:space="preserve">the pandemic affected a larger region of Afro-Eurasia – </w:t>
      </w:r>
      <w:proofErr w:type="gramStart"/>
      <w:r>
        <w:t>e.g.</w:t>
      </w:r>
      <w:proofErr w:type="gramEnd"/>
      <w:r>
        <w:t xml:space="preserve"> it lasted until the 18</w:t>
      </w:r>
      <w:r w:rsidRPr="005823F5">
        <w:rPr>
          <w:vertAlign w:val="superscript"/>
        </w:rPr>
        <w:t>th</w:t>
      </w:r>
      <w:r>
        <w:t xml:space="preserve"> century in the Ottoman Empire</w:t>
      </w:r>
    </w:p>
  </w:comment>
  <w:comment w:id="5" w:author="Jennifer Klunk" w:date="2021-11-29T18:38:00Z" w:initials="JK">
    <w:p w14:paraId="702CBAF9" w14:textId="77777777" w:rsidR="000D2762" w:rsidRDefault="000D2762">
      <w:pPr>
        <w:pStyle w:val="CommentText"/>
      </w:pPr>
      <w:r>
        <w:rPr>
          <w:rStyle w:val="CommentReference"/>
        </w:rPr>
        <w:annotationRef/>
      </w:r>
      <w:r>
        <w:t>May get some pushback here since Europe wasn’t the only region suffering from the plague</w:t>
      </w:r>
    </w:p>
  </w:comment>
  <w:comment w:id="12" w:author="Julia Gamble" w:date="2021-11-26T21:12:00Z" w:initials="JG">
    <w:p w14:paraId="59657D61" w14:textId="77777777" w:rsidR="00A57C77" w:rsidRDefault="00A57C77" w:rsidP="00C417FD">
      <w:pPr>
        <w:pStyle w:val="CommentText"/>
      </w:pPr>
      <w:r>
        <w:rPr>
          <w:rStyle w:val="CommentReference"/>
        </w:rPr>
        <w:annotationRef/>
      </w:r>
      <w:r>
        <w:rPr>
          <w:lang w:val="en-CA"/>
        </w:rPr>
        <w:t>Exactly or approximately?</w:t>
      </w:r>
    </w:p>
  </w:comment>
  <w:comment w:id="11" w:author="Jennifer Klunk" w:date="2021-11-29T18:37:00Z" w:initials="JK">
    <w:p w14:paraId="367D49DD" w14:textId="77777777" w:rsidR="000D2762" w:rsidRDefault="000D2762">
      <w:pPr>
        <w:pStyle w:val="CommentText"/>
      </w:pPr>
      <w:r>
        <w:rPr>
          <w:rStyle w:val="CommentReference"/>
        </w:rPr>
        <w:annotationRef/>
      </w:r>
      <w:r>
        <w:t>Hendrik will contest this with his paper w/ David Earn on increasing rate of outbreaks during the 2</w:t>
      </w:r>
      <w:r w:rsidRPr="00C479E6">
        <w:rPr>
          <w:vertAlign w:val="superscript"/>
        </w:rPr>
        <w:t>nd</w:t>
      </w:r>
      <w:r>
        <w:t xml:space="preserve"> pandemic</w:t>
      </w:r>
    </w:p>
  </w:comment>
  <w:comment w:id="22" w:author="Jennifer Klunk" w:date="2021-11-29T18:41:00Z" w:initials="JK">
    <w:p w14:paraId="6BFF8541" w14:textId="77777777" w:rsidR="000D2762" w:rsidRDefault="000D2762">
      <w:pPr>
        <w:pStyle w:val="CommentText"/>
      </w:pPr>
      <w:r>
        <w:rPr>
          <w:rStyle w:val="CommentReference"/>
        </w:rPr>
        <w:annotationRef/>
      </w:r>
      <w:r>
        <w:t>This feels like a big jump in topic from the previous sentence. Maybe something like “…controversy concerning the identities of potential rodent and arthropod vectors and the location of the reservoirs of these rodent vectors in the past.”</w:t>
      </w:r>
    </w:p>
  </w:comment>
  <w:comment w:id="27" w:author="Jennifer Klunk" w:date="2021-11-29T18:44:00Z" w:initials="JK">
    <w:p w14:paraId="7CE02A05" w14:textId="77777777" w:rsidR="000D2762" w:rsidRDefault="000D2762">
      <w:pPr>
        <w:pStyle w:val="CommentText"/>
      </w:pPr>
      <w:r>
        <w:rPr>
          <w:rStyle w:val="CommentReference"/>
        </w:rPr>
        <w:annotationRef/>
      </w:r>
      <w:r>
        <w:t>Given the last sentence of the previous paragraph, this reads as if you’re about to discuss reservoir locations. You sort of do, in introducing the idea of persistence vs reintroduction, but maybe that should be what you talk about in the first paragraph instead of just location?</w:t>
      </w:r>
    </w:p>
  </w:comment>
  <w:comment w:id="41" w:author="DeWitte, Sharon" w:date="2021-11-26T11:41:00Z" w:initials="DS">
    <w:p w14:paraId="47B6FC72" w14:textId="29EE9055" w:rsidR="00A62836" w:rsidRDefault="00A62836">
      <w:pPr>
        <w:pStyle w:val="CommentText"/>
      </w:pPr>
      <w:r>
        <w:rPr>
          <w:rStyle w:val="CommentReference"/>
        </w:rPr>
        <w:annotationRef/>
      </w:r>
      <w:r>
        <w:t xml:space="preserve">we might want to specify that the </w:t>
      </w:r>
      <w:r w:rsidRPr="00A62836">
        <w:rPr>
          <w:b/>
          <w:bCs/>
        </w:rPr>
        <w:t>evidence</w:t>
      </w:r>
      <w:r>
        <w:t xml:space="preserve"> of the history of plague here is among the oldest</w:t>
      </w:r>
    </w:p>
  </w:comment>
  <w:comment w:id="32" w:author="Poinar, Hendrik" w:date="2021-11-29T06:41:00Z" w:initials="PH">
    <w:p w14:paraId="499218B1" w14:textId="13076B48" w:rsidR="0097570B" w:rsidRDefault="0097570B">
      <w:pPr>
        <w:pStyle w:val="CommentText"/>
      </w:pPr>
      <w:r>
        <w:rPr>
          <w:rStyle w:val="CommentReference"/>
        </w:rPr>
        <w:annotationRef/>
      </w:r>
      <w:r>
        <w:t>To discuss – I don’t think we want to confuse the issue here. The bronze age plague is still significantly different.</w:t>
      </w:r>
    </w:p>
  </w:comment>
  <w:comment w:id="54" w:author="Julia Gamble" w:date="2021-11-26T21:17:00Z" w:initials="JG">
    <w:p w14:paraId="181A9907" w14:textId="77777777" w:rsidR="006261BC" w:rsidRDefault="006261BC" w:rsidP="00057B1A">
      <w:pPr>
        <w:pStyle w:val="CommentText"/>
      </w:pPr>
      <w:r>
        <w:rPr>
          <w:rStyle w:val="CommentReference"/>
        </w:rPr>
        <w:annotationRef/>
      </w:r>
      <w:r>
        <w:rPr>
          <w:lang w:val="en-CA"/>
        </w:rPr>
        <w:t>Note now University of Southern Denmark in brackets perhaps.</w:t>
      </w:r>
    </w:p>
  </w:comment>
  <w:comment w:id="55" w:author="Julia Gamble" w:date="2021-11-26T21:18:00Z" w:initials="JG">
    <w:p w14:paraId="72AD8819" w14:textId="77777777" w:rsidR="006261BC" w:rsidRDefault="006261BC" w:rsidP="00674F1E">
      <w:pPr>
        <w:pStyle w:val="CommentText"/>
      </w:pPr>
      <w:r>
        <w:rPr>
          <w:rStyle w:val="CommentReference"/>
        </w:rPr>
        <w:annotationRef/>
      </w:r>
      <w:r>
        <w:rPr>
          <w:lang w:val="en-CA"/>
        </w:rPr>
        <w:t>Small thing, but 17,000 now I believe? Jesper can confirm.</w:t>
      </w:r>
    </w:p>
  </w:comment>
  <w:comment w:id="67" w:author="Julia Gamble" w:date="2021-11-26T21:20:00Z" w:initials="JG">
    <w:p w14:paraId="238FBE79" w14:textId="77777777" w:rsidR="006261BC" w:rsidRDefault="006261BC" w:rsidP="001A4EB1">
      <w:pPr>
        <w:pStyle w:val="CommentText"/>
      </w:pPr>
      <w:r>
        <w:rPr>
          <w:rStyle w:val="CommentReference"/>
        </w:rPr>
        <w:annotationRef/>
      </w:r>
      <w:r>
        <w:rPr>
          <w:lang w:val="en-CA"/>
        </w:rPr>
        <w:t>Might want to adjust this a bit so timelines of known pandemic and quiescent periods don't overlap (</w:t>
      </w:r>
      <w:proofErr w:type="gramStart"/>
      <w:r>
        <w:rPr>
          <w:lang w:val="en-CA"/>
        </w:rPr>
        <w:t>i.e.</w:t>
      </w:r>
      <w:proofErr w:type="gramEnd"/>
      <w:r>
        <w:rPr>
          <w:lang w:val="en-CA"/>
        </w:rPr>
        <w:t xml:space="preserve"> 1350). Strictly speaking, the earlier date-range here - 1000 - 1350 - includes the Black Death episode, which is historically documented of course.</w:t>
      </w:r>
    </w:p>
  </w:comment>
  <w:comment w:id="74" w:author="Poinar, Hendrik" w:date="2021-11-29T06:54:00Z" w:initials="PH">
    <w:p w14:paraId="2E093508" w14:textId="3A5348B5" w:rsidR="00F026B7" w:rsidRDefault="00F026B7">
      <w:pPr>
        <w:pStyle w:val="CommentText"/>
      </w:pPr>
      <w:r>
        <w:rPr>
          <w:rStyle w:val="CommentReference"/>
        </w:rPr>
        <w:annotationRef/>
      </w:r>
      <w:r>
        <w:t>Do we know what this is? Based on the human DNA?</w:t>
      </w:r>
    </w:p>
  </w:comment>
  <w:comment w:id="84" w:author="Jennifer Klunk" w:date="2021-11-29T18:52:00Z" w:initials="JK">
    <w:p w14:paraId="589BF35A" w14:textId="77777777" w:rsidR="000D2762" w:rsidRDefault="000D2762">
      <w:pPr>
        <w:pStyle w:val="CommentText"/>
      </w:pPr>
      <w:r>
        <w:rPr>
          <w:rStyle w:val="CommentReference"/>
        </w:rPr>
        <w:annotationRef/>
      </w:r>
      <w:r>
        <w:t>Personally, I think the positivity rate can be reported, but everything else is speculation. I would cut it, but it is up to you.</w:t>
      </w:r>
    </w:p>
  </w:comment>
  <w:comment w:id="88" w:author="DeWitte, Sharon" w:date="2021-11-26T11:45:00Z" w:initials="DS">
    <w:p w14:paraId="2B2BE2BA" w14:textId="77777777" w:rsidR="00122973" w:rsidRPr="007E03BB" w:rsidRDefault="00122973" w:rsidP="00122973">
      <w:pPr>
        <w:pStyle w:val="Bibliography"/>
      </w:pPr>
      <w:r>
        <w:rPr>
          <w:rStyle w:val="CommentReference"/>
        </w:rPr>
        <w:annotationRef/>
      </w:r>
      <w:r w:rsidRPr="007E03BB">
        <w:t xml:space="preserve">Cummins, N., Kelly, M., Ó </w:t>
      </w:r>
      <w:proofErr w:type="spellStart"/>
      <w:r w:rsidRPr="007E03BB">
        <w:t>Gráda</w:t>
      </w:r>
      <w:proofErr w:type="spellEnd"/>
      <w:r w:rsidRPr="007E03BB">
        <w:t>, C., 2016. Living standards and plague in London, 1560-1665. Econ. Hist. Rev. 69, 3–34.</w:t>
      </w:r>
    </w:p>
    <w:p w14:paraId="4CED1966" w14:textId="77777777" w:rsidR="00122973" w:rsidRDefault="00122973">
      <w:pPr>
        <w:pStyle w:val="CommentText"/>
      </w:pPr>
    </w:p>
    <w:p w14:paraId="048C1735" w14:textId="6D1154BF" w:rsidR="00122973" w:rsidRDefault="00122973">
      <w:pPr>
        <w:pStyle w:val="CommentText"/>
      </w:pPr>
    </w:p>
  </w:comment>
  <w:comment w:id="89" w:author="Julia Gamble" w:date="2021-11-26T21:32:00Z" w:initials="JG">
    <w:p w14:paraId="7F0DD3F8" w14:textId="77777777" w:rsidR="00E367DC" w:rsidRDefault="00E367DC" w:rsidP="00414355">
      <w:pPr>
        <w:pStyle w:val="CommentText"/>
      </w:pPr>
      <w:r>
        <w:rPr>
          <w:rStyle w:val="CommentReference"/>
        </w:rPr>
        <w:annotationRef/>
      </w:r>
      <w:r>
        <w:rPr>
          <w:lang w:val="en-CA"/>
        </w:rPr>
        <w:t>Do you mean between epidemics (</w:t>
      </w:r>
      <w:proofErr w:type="gramStart"/>
      <w:r>
        <w:rPr>
          <w:lang w:val="en-CA"/>
        </w:rPr>
        <w:t>i.e.</w:t>
      </w:r>
      <w:proofErr w:type="gramEnd"/>
      <w:r>
        <w:rPr>
          <w:lang w:val="en-CA"/>
        </w:rPr>
        <w:t xml:space="preserve"> cross-temporally) or across regions? (Or something else)?</w:t>
      </w:r>
    </w:p>
  </w:comment>
  <w:comment w:id="90" w:author="Poinar, Hendrik" w:date="2021-11-29T06:58:00Z" w:initials="PH">
    <w:p w14:paraId="7F8769A4" w14:textId="77777777" w:rsidR="008966D7" w:rsidRDefault="008966D7">
      <w:pPr>
        <w:pStyle w:val="CommentText"/>
      </w:pPr>
      <w:r>
        <w:rPr>
          <w:rStyle w:val="CommentReference"/>
        </w:rPr>
        <w:annotationRef/>
      </w:r>
      <w:r>
        <w:t xml:space="preserve">Doesn’t </w:t>
      </w:r>
      <w:proofErr w:type="spellStart"/>
      <w:r>
        <w:t>guido</w:t>
      </w:r>
      <w:proofErr w:type="spellEnd"/>
      <w:r>
        <w:t xml:space="preserve"> </w:t>
      </w:r>
      <w:proofErr w:type="spellStart"/>
      <w:r>
        <w:t>Alfani</w:t>
      </w:r>
      <w:proofErr w:type="spellEnd"/>
      <w:r>
        <w:t xml:space="preserve"> have a recent paper on this </w:t>
      </w:r>
      <w:proofErr w:type="spellStart"/>
      <w:r>
        <w:t>cming</w:t>
      </w:r>
      <w:proofErr w:type="spellEnd"/>
      <w:r>
        <w:t xml:space="preserve"> out?</w:t>
      </w:r>
    </w:p>
  </w:comment>
  <w:comment w:id="105" w:author="Julia Gamble" w:date="2021-11-26T21:35:00Z" w:initials="JG">
    <w:p w14:paraId="08D3CA2E" w14:textId="77777777" w:rsidR="00E367DC" w:rsidRDefault="00E367DC" w:rsidP="0075557B">
      <w:pPr>
        <w:pStyle w:val="CommentText"/>
      </w:pPr>
      <w:r>
        <w:rPr>
          <w:rStyle w:val="CommentReference"/>
        </w:rPr>
        <w:annotationRef/>
      </w:r>
      <w:r>
        <w:rPr>
          <w:lang w:val="en-CA"/>
        </w:rPr>
        <w:t>Might want a bracketed explanation for this - perhaps directing towards the methods for further?</w:t>
      </w:r>
    </w:p>
  </w:comment>
  <w:comment w:id="127" w:author="Julia Gamble" w:date="2021-11-26T21:37:00Z" w:initials="JG">
    <w:p w14:paraId="3AB86BBD" w14:textId="77777777" w:rsidR="006E3C9D" w:rsidRDefault="006E3C9D" w:rsidP="00AA07DE">
      <w:pPr>
        <w:pStyle w:val="CommentText"/>
      </w:pPr>
      <w:r>
        <w:rPr>
          <w:rStyle w:val="CommentReference"/>
        </w:rPr>
        <w:annotationRef/>
      </w:r>
      <w:r>
        <w:rPr>
          <w:lang w:val="en-CA"/>
        </w:rPr>
        <w:t>Date ranges perhaps?</w:t>
      </w:r>
    </w:p>
  </w:comment>
  <w:comment w:id="139" w:author="Poinar, Hendrik" w:date="2021-11-29T07:58:00Z" w:initials="PH">
    <w:p w14:paraId="49E52BF1" w14:textId="2C70A31C" w:rsidR="001B2AC0" w:rsidRDefault="001B2AC0">
      <w:pPr>
        <w:pStyle w:val="CommentText"/>
      </w:pPr>
      <w:r>
        <w:rPr>
          <w:rStyle w:val="CommentReference"/>
        </w:rPr>
        <w:annotationRef/>
      </w:r>
      <w:r>
        <w:t xml:space="preserve">This seems </w:t>
      </w:r>
      <w:proofErr w:type="spellStart"/>
      <w:r>
        <w:t>kinda</w:t>
      </w:r>
      <w:proofErr w:type="spellEnd"/>
      <w:r>
        <w:t xml:space="preserve"> of out of place. What are these names for and are they a real genetic thing? I’m not so sure.</w:t>
      </w:r>
    </w:p>
  </w:comment>
  <w:comment w:id="140" w:author="Jennifer Klunk" w:date="2021-11-29T18:54:00Z" w:initials="JK">
    <w:p w14:paraId="5F8A961F" w14:textId="77777777" w:rsidR="000D2762" w:rsidRDefault="000D2762">
      <w:pPr>
        <w:pStyle w:val="CommentText"/>
      </w:pPr>
      <w:r>
        <w:rPr>
          <w:rStyle w:val="CommentReference"/>
        </w:rPr>
        <w:annotationRef/>
      </w:r>
      <w:r>
        <w:t xml:space="preserve">Maybe also mention that there are contemporary descendents here? </w:t>
      </w:r>
    </w:p>
  </w:comment>
  <w:comment w:id="150" w:author="Poinar, Hendrik" w:date="2021-11-29T09:15:00Z" w:initials="PH">
    <w:p w14:paraId="43B008FD" w14:textId="09C640D5" w:rsidR="00B74AF8" w:rsidRDefault="00B74AF8">
      <w:pPr>
        <w:pStyle w:val="CommentText"/>
      </w:pPr>
      <w:r>
        <w:rPr>
          <w:rStyle w:val="CommentReference"/>
        </w:rPr>
        <w:annotationRef/>
      </w:r>
      <w:r>
        <w:t>Sentence requires a balancing. East of Jutland to the west of XXX.</w:t>
      </w:r>
    </w:p>
  </w:comment>
  <w:comment w:id="166" w:author="Jennifer Klunk" w:date="2021-11-29T18:57:00Z" w:initials="JK">
    <w:p w14:paraId="4901728A" w14:textId="77777777" w:rsidR="000D2762" w:rsidRDefault="000D2762">
      <w:pPr>
        <w:pStyle w:val="CommentText"/>
      </w:pPr>
      <w:r>
        <w:rPr>
          <w:rStyle w:val="CommentReference"/>
        </w:rPr>
        <w:annotationRef/>
      </w:r>
      <w:r>
        <w:t>Noticing that numbers aren’t consistent. I think the general rule is numbers under ten are written out in full, whereas 11 and up are numerical?</w:t>
      </w:r>
    </w:p>
  </w:comment>
  <w:comment w:id="188" w:author="Julia Gamble" w:date="2021-11-26T21:49:00Z" w:initials="JG">
    <w:p w14:paraId="6BF39396" w14:textId="77777777" w:rsidR="00A55EFE" w:rsidRDefault="00F36562" w:rsidP="00FA44CF">
      <w:pPr>
        <w:pStyle w:val="CommentText"/>
      </w:pPr>
      <w:r>
        <w:rPr>
          <w:rStyle w:val="CommentReference"/>
        </w:rPr>
        <w:annotationRef/>
      </w:r>
      <w:r w:rsidR="00A55EFE">
        <w:rPr>
          <w:lang w:val="en-CA"/>
        </w:rPr>
        <w:t xml:space="preserve">I think </w:t>
      </w:r>
      <w:proofErr w:type="spellStart"/>
      <w:r w:rsidR="00A55EFE">
        <w:rPr>
          <w:lang w:val="en-CA"/>
        </w:rPr>
        <w:t>Klosterkirken</w:t>
      </w:r>
      <w:proofErr w:type="spellEnd"/>
      <w:r w:rsidR="00A55EFE">
        <w:rPr>
          <w:lang w:val="en-CA"/>
        </w:rPr>
        <w:t xml:space="preserve"> is </w:t>
      </w:r>
      <w:proofErr w:type="gramStart"/>
      <w:r w:rsidR="00A55EFE">
        <w:rPr>
          <w:lang w:val="en-CA"/>
        </w:rPr>
        <w:t>actually quite</w:t>
      </w:r>
      <w:proofErr w:type="gramEnd"/>
      <w:r w:rsidR="00A55EFE">
        <w:rPr>
          <w:lang w:val="en-CA"/>
        </w:rPr>
        <w:t xml:space="preserve"> firm in terms of individuals being thought to be later 1700's, though we've put a conservative timeline with the database. Late 18th century is what the report says. Based on coffin fitting style and grave goods (KUAS: 2003-2123-1217 excavation report in shared folder</w:t>
      </w:r>
      <w:proofErr w:type="gramStart"/>
      <w:r w:rsidR="00A55EFE">
        <w:rPr>
          <w:lang w:val="en-CA"/>
        </w:rPr>
        <w:t>) .</w:t>
      </w:r>
      <w:proofErr w:type="gramEnd"/>
      <w:r w:rsidR="00A55EFE">
        <w:rPr>
          <w:lang w:val="en-CA"/>
        </w:rPr>
        <w:t xml:space="preserve"> Jesper? </w:t>
      </w:r>
    </w:p>
  </w:comment>
  <w:comment w:id="187" w:author="Poinar, Hendrik" w:date="2021-11-29T09:23:00Z" w:initials="PH">
    <w:p w14:paraId="08ECA7ED" w14:textId="77777777" w:rsidR="00C35250" w:rsidRDefault="00C35250">
      <w:pPr>
        <w:pStyle w:val="CommentText"/>
      </w:pPr>
      <w:r>
        <w:rPr>
          <w:rStyle w:val="CommentReference"/>
        </w:rPr>
        <w:annotationRef/>
      </w:r>
      <w:r>
        <w:t xml:space="preserve">One area that we may get hit upon as regards the positivity rate is </w:t>
      </w:r>
      <w:r w:rsidR="00D147F0">
        <w:t xml:space="preserve">how the human DNA from these samples fares. If say, its good between </w:t>
      </w:r>
      <w:proofErr w:type="spellStart"/>
      <w:r w:rsidR="00D147F0">
        <w:t>th</w:t>
      </w:r>
      <w:proofErr w:type="spellEnd"/>
      <w:r w:rsidR="00D147F0">
        <w:t xml:space="preserve"> 14-16thC and poor after that, one would argue that are % </w:t>
      </w:r>
      <w:proofErr w:type="spellStart"/>
      <w:r w:rsidR="00D147F0">
        <w:t>posititivy</w:t>
      </w:r>
      <w:proofErr w:type="spellEnd"/>
      <w:r w:rsidR="00D147F0">
        <w:t xml:space="preserve"> rates are </w:t>
      </w:r>
      <w:proofErr w:type="spellStart"/>
      <w:r w:rsidR="00D147F0">
        <w:t>oor</w:t>
      </w:r>
      <w:proofErr w:type="spellEnd"/>
      <w:r w:rsidR="00D147F0">
        <w:t xml:space="preserve"> could be misleading. Just a heads up that that may be a question we will eventually need to address post review…</w:t>
      </w:r>
    </w:p>
  </w:comment>
  <w:comment w:id="204" w:author="Jennifer Klunk" w:date="2021-11-29T19:13:00Z" w:initials="JK">
    <w:p w14:paraId="51EBCF40" w14:textId="77777777" w:rsidR="00D93F99" w:rsidRDefault="00D93F99">
      <w:pPr>
        <w:pStyle w:val="CommentText"/>
      </w:pPr>
      <w:r>
        <w:rPr>
          <w:rStyle w:val="CommentReference"/>
        </w:rPr>
        <w:annotationRef/>
      </w:r>
      <w:r>
        <w:t xml:space="preserve">Also wondering if we should discuss rural vs urban sites at </w:t>
      </w:r>
      <w:proofErr w:type="gramStart"/>
      <w:r>
        <w:t>all?</w:t>
      </w:r>
      <w:proofErr w:type="gramEnd"/>
      <w:r>
        <w:t xml:space="preserve"> If I am remembering correctly, the vast majority of 2</w:t>
      </w:r>
      <w:r w:rsidRPr="00D93F99">
        <w:rPr>
          <w:vertAlign w:val="superscript"/>
        </w:rPr>
        <w:t>nd</w:t>
      </w:r>
      <w:r>
        <w:t xml:space="preserve"> pandemic </w:t>
      </w:r>
      <w:proofErr w:type="spellStart"/>
      <w:r>
        <w:t>Yp</w:t>
      </w:r>
      <w:proofErr w:type="spellEnd"/>
      <w:r>
        <w:t xml:space="preserve"> genomes come from urban centers, but you’ve got genomes from 4 different rural sites (</w:t>
      </w:r>
      <w:proofErr w:type="spellStart"/>
      <w:r>
        <w:t>Sejet</w:t>
      </w:r>
      <w:proofErr w:type="spellEnd"/>
      <w:r>
        <w:t xml:space="preserve">, </w:t>
      </w:r>
      <w:proofErr w:type="spellStart"/>
      <w:r>
        <w:t>Tirup</w:t>
      </w:r>
      <w:proofErr w:type="spellEnd"/>
      <w:r>
        <w:t xml:space="preserve">, </w:t>
      </w:r>
      <w:proofErr w:type="spellStart"/>
      <w:r>
        <w:t>Faldborg</w:t>
      </w:r>
      <w:proofErr w:type="spellEnd"/>
      <w:r>
        <w:t xml:space="preserve">, </w:t>
      </w:r>
      <w:proofErr w:type="spellStart"/>
      <w:r>
        <w:t>Haagerup</w:t>
      </w:r>
      <w:proofErr w:type="spellEnd"/>
      <w:r>
        <w:t>). To me, that says something about the ubiquity of plague in the medieval period – even tiny villages that don’t show up in the historical record (</w:t>
      </w:r>
      <w:proofErr w:type="spellStart"/>
      <w:r>
        <w:t>Tirup</w:t>
      </w:r>
      <w:proofErr w:type="spellEnd"/>
      <w:r>
        <w:t>) were affected.</w:t>
      </w:r>
    </w:p>
  </w:comment>
  <w:comment w:id="203" w:author="Julia Gamble" w:date="2021-11-26T22:15:00Z" w:initials="JG">
    <w:p w14:paraId="501C1362" w14:textId="77777777" w:rsidR="00A55EFE" w:rsidRDefault="00A55EFE" w:rsidP="00BD318E">
      <w:pPr>
        <w:pStyle w:val="CommentText"/>
      </w:pPr>
      <w:r>
        <w:rPr>
          <w:rStyle w:val="CommentReference"/>
        </w:rPr>
        <w:annotationRef/>
      </w:r>
      <w:r>
        <w:rPr>
          <w:lang w:val="en-CA"/>
        </w:rPr>
        <w:t>Would suggest that this be noted before the conclusion - just as a matter of practice, good to have the conclusion re-iterated and reinforce, but not pose new information.</w:t>
      </w:r>
    </w:p>
  </w:comment>
  <w:comment w:id="206" w:author="Julia Gamble" w:date="2021-11-26T22:20:00Z" w:initials="JG">
    <w:p w14:paraId="080ED828" w14:textId="77777777" w:rsidR="00EC1C0C" w:rsidRDefault="00EC1C0C">
      <w:pPr>
        <w:pStyle w:val="CommentText"/>
      </w:pPr>
      <w:r>
        <w:rPr>
          <w:rStyle w:val="CommentReference"/>
        </w:rPr>
        <w:annotationRef/>
      </w:r>
      <w:r>
        <w:rPr>
          <w:lang w:val="en-CA"/>
        </w:rPr>
        <w:t xml:space="preserve">I'm finding the colours on the tree a little confusing. With those greens, does this place the </w:t>
      </w:r>
      <w:proofErr w:type="spellStart"/>
      <w:r>
        <w:rPr>
          <w:lang w:val="en-CA"/>
        </w:rPr>
        <w:t>Tirup</w:t>
      </w:r>
      <w:proofErr w:type="spellEnd"/>
      <w:r>
        <w:rPr>
          <w:lang w:val="en-CA"/>
        </w:rPr>
        <w:t xml:space="preserve"> individual closer to 1400 - 1500? If so, that's at severe odds with the archaeological dating for the site, which should terminate at latest 1350 AD…</w:t>
      </w:r>
    </w:p>
    <w:p w14:paraId="3C871ED8" w14:textId="77777777" w:rsidR="00EC1C0C" w:rsidRDefault="00EC1C0C">
      <w:pPr>
        <w:pStyle w:val="CommentText"/>
      </w:pPr>
    </w:p>
    <w:p w14:paraId="26B71F2C" w14:textId="77777777" w:rsidR="00EC1C0C" w:rsidRDefault="00EC1C0C" w:rsidP="009B66C5">
      <w:pPr>
        <w:pStyle w:val="CommentText"/>
      </w:pPr>
      <w:r>
        <w:rPr>
          <w:lang w:val="en-CA"/>
        </w:rPr>
        <w:t xml:space="preserve">Everything else would seem to fit, and is very interesting, but </w:t>
      </w:r>
      <w:proofErr w:type="spellStart"/>
      <w:r>
        <w:rPr>
          <w:lang w:val="en-CA"/>
        </w:rPr>
        <w:t>Tirup</w:t>
      </w:r>
      <w:proofErr w:type="spellEnd"/>
      <w:r>
        <w:rPr>
          <w:lang w:val="en-CA"/>
        </w:rPr>
        <w:t xml:space="preserve"> seems an outlier and I'm not sure what's going on there.</w:t>
      </w:r>
    </w:p>
  </w:comment>
  <w:comment w:id="207" w:author="Julia Gamble" w:date="2021-11-26T22:22:00Z" w:initials="JG">
    <w:p w14:paraId="43342B37" w14:textId="77777777" w:rsidR="00EC1C0C" w:rsidRDefault="00EC1C0C" w:rsidP="00B52388">
      <w:pPr>
        <w:pStyle w:val="CommentText"/>
      </w:pPr>
      <w:r>
        <w:rPr>
          <w:rStyle w:val="CommentReference"/>
        </w:rPr>
        <w:annotationRef/>
      </w:r>
      <w:r>
        <w:rPr>
          <w:lang w:val="en-CA"/>
        </w:rPr>
        <w:t>The Viking I think could go back to the 10th. Jesper?</w:t>
      </w:r>
    </w:p>
  </w:comment>
  <w:comment w:id="208" w:author="Julia Gamble" w:date="2021-11-26T22:24:00Z" w:initials="JG">
    <w:p w14:paraId="385F0F16" w14:textId="77777777" w:rsidR="00906E65" w:rsidRDefault="00906E65" w:rsidP="009921D0">
      <w:pPr>
        <w:pStyle w:val="CommentText"/>
      </w:pPr>
      <w:r>
        <w:rPr>
          <w:rStyle w:val="CommentReference"/>
        </w:rPr>
        <w:annotationRef/>
      </w:r>
      <w:r>
        <w:rPr>
          <w:lang w:val="en-CA"/>
        </w:rPr>
        <w:t xml:space="preserve">Not in all cases though - this was only for the </w:t>
      </w:r>
      <w:proofErr w:type="spellStart"/>
      <w:r>
        <w:rPr>
          <w:lang w:val="en-CA"/>
        </w:rPr>
        <w:t>Sejet</w:t>
      </w:r>
      <w:proofErr w:type="spellEnd"/>
      <w:r>
        <w:rPr>
          <w:lang w:val="en-CA"/>
        </w:rPr>
        <w:t xml:space="preserve"> individual, </w:t>
      </w:r>
      <w:proofErr w:type="spellStart"/>
      <w:r>
        <w:rPr>
          <w:lang w:val="en-CA"/>
        </w:rPr>
        <w:t>Tirup</w:t>
      </w:r>
      <w:proofErr w:type="spellEnd"/>
      <w:r>
        <w:rPr>
          <w:lang w:val="en-CA"/>
        </w:rPr>
        <w:t xml:space="preserve">, and two Ole </w:t>
      </w:r>
      <w:proofErr w:type="spellStart"/>
      <w:r>
        <w:rPr>
          <w:lang w:val="en-CA"/>
        </w:rPr>
        <w:t>Wormsgade</w:t>
      </w:r>
      <w:proofErr w:type="spellEnd"/>
      <w:r>
        <w:rPr>
          <w:lang w:val="en-CA"/>
        </w:rPr>
        <w:t>. Might also be worth noting evaluation for freshwater reservoir and the work that Vaughan did on G. 371 (</w:t>
      </w:r>
      <w:proofErr w:type="spellStart"/>
      <w:r>
        <w:rPr>
          <w:lang w:val="en-CA"/>
        </w:rPr>
        <w:t>Tirup</w:t>
      </w:r>
      <w:proofErr w:type="spellEnd"/>
      <w:r>
        <w:rPr>
          <w:lang w:val="en-CA"/>
        </w:rPr>
        <w:t>)?</w:t>
      </w:r>
    </w:p>
  </w:comment>
  <w:comment w:id="212" w:author="Julia Gamble" w:date="2021-11-26T22:27:00Z" w:initials="JG">
    <w:p w14:paraId="54B80BE5" w14:textId="77777777" w:rsidR="00906E65" w:rsidRDefault="00906E65">
      <w:pPr>
        <w:pStyle w:val="CommentText"/>
      </w:pPr>
      <w:r>
        <w:rPr>
          <w:rStyle w:val="CommentReference"/>
        </w:rPr>
        <w:annotationRef/>
      </w:r>
      <w:r>
        <w:rPr>
          <w:lang w:val="en-CA"/>
        </w:rPr>
        <w:t>What would happen if this were broadened to incorporate the full range?</w:t>
      </w:r>
    </w:p>
    <w:p w14:paraId="33AD2204" w14:textId="77777777" w:rsidR="00906E65" w:rsidRDefault="00906E65">
      <w:pPr>
        <w:pStyle w:val="CommentText"/>
      </w:pPr>
    </w:p>
    <w:p w14:paraId="13FEB46B" w14:textId="77777777" w:rsidR="00906E65" w:rsidRDefault="00906E65" w:rsidP="00204DE0">
      <w:pPr>
        <w:pStyle w:val="CommentText"/>
      </w:pPr>
      <w:r>
        <w:rPr>
          <w:lang w:val="en-CA"/>
        </w:rPr>
        <w:t>Perhaps something to discuss with prior review?</w:t>
      </w:r>
    </w:p>
  </w:comment>
  <w:comment w:id="231" w:author="Jennifer Klunk" w:date="2021-11-29T19:03:00Z" w:initials="JK">
    <w:p w14:paraId="5E1F384A" w14:textId="77777777" w:rsidR="000D2762" w:rsidRDefault="000D2762">
      <w:pPr>
        <w:pStyle w:val="CommentText"/>
      </w:pPr>
      <w:r>
        <w:rPr>
          <w:rStyle w:val="CommentReference"/>
        </w:rPr>
        <w:annotationRef/>
      </w:r>
      <w:r>
        <w:t>Something funky is going on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AA88509" w15:done="0"/>
  <w15:commentEx w15:paraId="702CBAF9" w15:done="0"/>
  <w15:commentEx w15:paraId="59657D61" w15:done="0"/>
  <w15:commentEx w15:paraId="367D49DD" w15:done="0"/>
  <w15:commentEx w15:paraId="6BFF8541" w15:done="0"/>
  <w15:commentEx w15:paraId="7CE02A05" w15:done="0"/>
  <w15:commentEx w15:paraId="47B6FC72" w15:done="0"/>
  <w15:commentEx w15:paraId="499218B1" w15:done="0"/>
  <w15:commentEx w15:paraId="181A9907" w15:done="0"/>
  <w15:commentEx w15:paraId="72AD8819" w15:done="0"/>
  <w15:commentEx w15:paraId="238FBE79" w15:done="0"/>
  <w15:commentEx w15:paraId="2E093508" w15:done="0"/>
  <w15:commentEx w15:paraId="589BF35A" w15:done="0"/>
  <w15:commentEx w15:paraId="048C1735" w15:done="0"/>
  <w15:commentEx w15:paraId="7F0DD3F8" w15:done="0"/>
  <w15:commentEx w15:paraId="7F8769A4" w15:done="0"/>
  <w15:commentEx w15:paraId="08D3CA2E" w15:done="0"/>
  <w15:commentEx w15:paraId="3AB86BBD" w15:done="1"/>
  <w15:commentEx w15:paraId="49E52BF1" w15:done="0"/>
  <w15:commentEx w15:paraId="5F8A961F" w15:done="0"/>
  <w15:commentEx w15:paraId="43B008FD" w15:done="0"/>
  <w15:commentEx w15:paraId="4901728A" w15:done="0"/>
  <w15:commentEx w15:paraId="6BF39396" w15:done="0"/>
  <w15:commentEx w15:paraId="08ECA7ED" w15:done="0"/>
  <w15:commentEx w15:paraId="51EBCF40" w15:done="0"/>
  <w15:commentEx w15:paraId="501C1362" w15:done="0"/>
  <w15:commentEx w15:paraId="26B71F2C" w15:done="0"/>
  <w15:commentEx w15:paraId="43342B37" w15:done="0"/>
  <w15:commentEx w15:paraId="385F0F16" w15:done="0"/>
  <w15:commentEx w15:paraId="13FEB46B" w15:done="0"/>
  <w15:commentEx w15:paraId="5E1F384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4B6231" w16cex:dateUtc="2021-11-26T18:40:00Z"/>
  <w16cex:commentExtensible w16cex:durableId="25507763" w16cex:dateUtc="2021-11-30T01:38:00Z"/>
  <w16cex:commentExtensible w16cex:durableId="254BDA59" w16cex:dateUtc="2021-11-27T04:12:00Z"/>
  <w16cex:commentExtensible w16cex:durableId="255076F3" w16cex:dateUtc="2021-11-30T01:37:00Z"/>
  <w16cex:commentExtensible w16cex:durableId="2550765D" w16cex:dateUtc="2021-11-30T01:41:00Z"/>
  <w16cex:commentExtensible w16cex:durableId="2550765E" w16cex:dateUtc="2021-11-30T01:44:00Z"/>
  <w16cex:commentExtensible w16cex:durableId="254B6294" w16cex:dateUtc="2021-11-26T18:41:00Z"/>
  <w16cex:commentExtensible w16cex:durableId="254F109F" w16cex:dateUtc="2021-11-29T13:41:00Z"/>
  <w16cex:commentExtensible w16cex:durableId="254BDB88" w16cex:dateUtc="2021-11-27T04:17:00Z"/>
  <w16cex:commentExtensible w16cex:durableId="254BDBA0" w16cex:dateUtc="2021-11-27T04:18:00Z"/>
  <w16cex:commentExtensible w16cex:durableId="254BDC3D" w16cex:dateUtc="2021-11-27T04:20:00Z"/>
  <w16cex:commentExtensible w16cex:durableId="254F13CB" w16cex:dateUtc="2021-11-29T13:54:00Z"/>
  <w16cex:commentExtensible w16cex:durableId="2550765F" w16cex:dateUtc="2021-11-30T01:52:00Z"/>
  <w16cex:commentExtensible w16cex:durableId="254B6397" w16cex:dateUtc="2021-11-26T18:45:00Z"/>
  <w16cex:commentExtensible w16cex:durableId="25507764" w16cex:dateUtc="2021-11-27T04:32:00Z"/>
  <w16cex:commentExtensible w16cex:durableId="255076F4" w16cex:dateUtc="2021-11-29T13:58:00Z"/>
  <w16cex:commentExtensible w16cex:durableId="254BDF95" w16cex:dateUtc="2021-11-27T04:35:00Z"/>
  <w16cex:commentExtensible w16cex:durableId="254BE044" w16cex:dateUtc="2021-11-27T04:37:00Z"/>
  <w16cex:commentExtensible w16cex:durableId="254F22A9" w16cex:dateUtc="2021-11-29T14:58:00Z"/>
  <w16cex:commentExtensible w16cex:durableId="25507660" w16cex:dateUtc="2021-11-30T01:54:00Z"/>
  <w16cex:commentExtensible w16cex:durableId="254F34D2" w16cex:dateUtc="2021-11-29T16:15:00Z"/>
  <w16cex:commentExtensible w16cex:durableId="25507661" w16cex:dateUtc="2021-11-30T01:57:00Z"/>
  <w16cex:commentExtensible w16cex:durableId="254BE2E5" w16cex:dateUtc="2021-11-27T04:49:00Z"/>
  <w16cex:commentExtensible w16cex:durableId="255076F5" w16cex:dateUtc="2021-11-29T16:23:00Z"/>
  <w16cex:commentExtensible w16cex:durableId="25507662" w16cex:dateUtc="2021-11-30T02:13:00Z"/>
  <w16cex:commentExtensible w16cex:durableId="254BE90E" w16cex:dateUtc="2021-11-27T05:15:00Z"/>
  <w16cex:commentExtensible w16cex:durableId="254BEA5A" w16cex:dateUtc="2021-11-27T05:20:00Z"/>
  <w16cex:commentExtensible w16cex:durableId="254BEAD1" w16cex:dateUtc="2021-11-27T05:22:00Z"/>
  <w16cex:commentExtensible w16cex:durableId="254BEB1D" w16cex:dateUtc="2021-11-27T05:24:00Z"/>
  <w16cex:commentExtensible w16cex:durableId="254BEBDC" w16cex:dateUtc="2021-11-27T05:27:00Z"/>
  <w16cex:commentExtensible w16cex:durableId="25507663" w16cex:dateUtc="2021-11-30T02:0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AA88509" w16cid:durableId="254B6231"/>
  <w16cid:commentId w16cid:paraId="702CBAF9" w16cid:durableId="25507763"/>
  <w16cid:commentId w16cid:paraId="59657D61" w16cid:durableId="254BDA59"/>
  <w16cid:commentId w16cid:paraId="367D49DD" w16cid:durableId="255076F3"/>
  <w16cid:commentId w16cid:paraId="6BFF8541" w16cid:durableId="2550765D"/>
  <w16cid:commentId w16cid:paraId="7CE02A05" w16cid:durableId="2550765E"/>
  <w16cid:commentId w16cid:paraId="47B6FC72" w16cid:durableId="254B6294"/>
  <w16cid:commentId w16cid:paraId="499218B1" w16cid:durableId="254F109F"/>
  <w16cid:commentId w16cid:paraId="181A9907" w16cid:durableId="254BDB88"/>
  <w16cid:commentId w16cid:paraId="72AD8819" w16cid:durableId="254BDBA0"/>
  <w16cid:commentId w16cid:paraId="238FBE79" w16cid:durableId="254BDC3D"/>
  <w16cid:commentId w16cid:paraId="2E093508" w16cid:durableId="254F13CB"/>
  <w16cid:commentId w16cid:paraId="589BF35A" w16cid:durableId="2550765F"/>
  <w16cid:commentId w16cid:paraId="048C1735" w16cid:durableId="254B6397"/>
  <w16cid:commentId w16cid:paraId="7F0DD3F8" w16cid:durableId="25507764"/>
  <w16cid:commentId w16cid:paraId="7F8769A4" w16cid:durableId="255076F4"/>
  <w16cid:commentId w16cid:paraId="08D3CA2E" w16cid:durableId="254BDF95"/>
  <w16cid:commentId w16cid:paraId="3AB86BBD" w16cid:durableId="254BE044"/>
  <w16cid:commentId w16cid:paraId="49E52BF1" w16cid:durableId="254F22A9"/>
  <w16cid:commentId w16cid:paraId="5F8A961F" w16cid:durableId="25507660"/>
  <w16cid:commentId w16cid:paraId="43B008FD" w16cid:durableId="254F34D2"/>
  <w16cid:commentId w16cid:paraId="4901728A" w16cid:durableId="25507661"/>
  <w16cid:commentId w16cid:paraId="6BF39396" w16cid:durableId="254BE2E5"/>
  <w16cid:commentId w16cid:paraId="08ECA7ED" w16cid:durableId="255076F5"/>
  <w16cid:commentId w16cid:paraId="51EBCF40" w16cid:durableId="25507662"/>
  <w16cid:commentId w16cid:paraId="501C1362" w16cid:durableId="254BE90E"/>
  <w16cid:commentId w16cid:paraId="26B71F2C" w16cid:durableId="254BEA5A"/>
  <w16cid:commentId w16cid:paraId="43342B37" w16cid:durableId="254BEAD1"/>
  <w16cid:commentId w16cid:paraId="385F0F16" w16cid:durableId="254BEB1D"/>
  <w16cid:commentId w16cid:paraId="13FEB46B" w16cid:durableId="254BEBDC"/>
  <w16cid:commentId w16cid:paraId="5E1F384A" w16cid:durableId="2550766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790410" w14:textId="77777777" w:rsidR="0016159F" w:rsidRDefault="0016159F">
      <w:pPr>
        <w:spacing w:before="0" w:after="0" w:line="240" w:lineRule="auto"/>
      </w:pPr>
      <w:r>
        <w:separator/>
      </w:r>
    </w:p>
  </w:endnote>
  <w:endnote w:type="continuationSeparator" w:id="0">
    <w:p w14:paraId="2196D63D" w14:textId="77777777" w:rsidR="0016159F" w:rsidRDefault="0016159F">
      <w:pPr>
        <w:spacing w:before="0" w:after="0" w:line="240" w:lineRule="auto"/>
      </w:pPr>
      <w:r>
        <w:continuationSeparator/>
      </w:r>
    </w:p>
  </w:endnote>
  <w:endnote w:type="continuationNotice" w:id="1">
    <w:p w14:paraId="15E5FA54" w14:textId="77777777" w:rsidR="0016159F" w:rsidRDefault="0016159F">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Lucida Grande">
    <w:altName w:val="Segoe UI"/>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24823334"/>
      <w:docPartObj>
        <w:docPartGallery w:val="Page Numbers (Bottom of Page)"/>
        <w:docPartUnique/>
      </w:docPartObj>
    </w:sdtPr>
    <w:sdtEndPr>
      <w:rPr>
        <w:noProof/>
      </w:rPr>
    </w:sdtEndPr>
    <w:sdtContent>
      <w:p w14:paraId="220BF7BE" w14:textId="72DDC2D2" w:rsidR="00F4678E" w:rsidRDefault="00F4678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F86A38D" w14:textId="77777777" w:rsidR="00F4678E" w:rsidRDefault="00F467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8F0CBC" w14:textId="77777777" w:rsidR="0016159F" w:rsidRDefault="0016159F">
      <w:r>
        <w:separator/>
      </w:r>
    </w:p>
  </w:footnote>
  <w:footnote w:type="continuationSeparator" w:id="0">
    <w:p w14:paraId="189146D7" w14:textId="77777777" w:rsidR="0016159F" w:rsidRDefault="0016159F">
      <w:r>
        <w:continuationSeparator/>
      </w:r>
    </w:p>
  </w:footnote>
  <w:footnote w:type="continuationNotice" w:id="1">
    <w:p w14:paraId="6DA691AC" w14:textId="77777777" w:rsidR="0016159F" w:rsidRDefault="0016159F">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C3F212" w14:textId="77777777" w:rsidR="00AA1BF0" w:rsidRDefault="00AA1BF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25EAE64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11682F8C"/>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062BDFC"/>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658413B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D06E248"/>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E1C4963C"/>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08807AF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2D127D72"/>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ECA7446"/>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EB5E2B0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38C1E0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1F22148"/>
    <w:multiLevelType w:val="hybridMultilevel"/>
    <w:tmpl w:val="011E4884"/>
    <w:lvl w:ilvl="0" w:tplc="B70CD78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0CD2DE"/>
    <w:multiLevelType w:val="multilevel"/>
    <w:tmpl w:val="5AC46EB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15:restartNumberingAfterBreak="0">
    <w:nsid w:val="2C1AE401"/>
    <w:multiLevelType w:val="multilevel"/>
    <w:tmpl w:val="C448874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1913198634">
    <w:abstractNumId w:val="12"/>
  </w:num>
  <w:num w:numId="2" w16cid:durableId="1528641642">
    <w:abstractNumId w:val="10"/>
  </w:num>
  <w:num w:numId="3" w16cid:durableId="1594238453">
    <w:abstractNumId w:val="8"/>
  </w:num>
  <w:num w:numId="4" w16cid:durableId="1131361488">
    <w:abstractNumId w:val="7"/>
  </w:num>
  <w:num w:numId="5" w16cid:durableId="1634940009">
    <w:abstractNumId w:val="6"/>
  </w:num>
  <w:num w:numId="6" w16cid:durableId="475486710">
    <w:abstractNumId w:val="5"/>
  </w:num>
  <w:num w:numId="7" w16cid:durableId="1287272230">
    <w:abstractNumId w:val="9"/>
  </w:num>
  <w:num w:numId="8" w16cid:durableId="1180698284">
    <w:abstractNumId w:val="4"/>
  </w:num>
  <w:num w:numId="9" w16cid:durableId="351300921">
    <w:abstractNumId w:val="3"/>
  </w:num>
  <w:num w:numId="10" w16cid:durableId="1256131618">
    <w:abstractNumId w:val="2"/>
  </w:num>
  <w:num w:numId="11" w16cid:durableId="1894924125">
    <w:abstractNumId w:val="1"/>
  </w:num>
  <w:num w:numId="12" w16cid:durableId="1003120942">
    <w:abstractNumId w:val="13"/>
  </w:num>
  <w:num w:numId="13" w16cid:durableId="731850706">
    <w:abstractNumId w:val="0"/>
  </w:num>
  <w:num w:numId="14" w16cid:durableId="2065063788">
    <w:abstractNumId w:val="0"/>
  </w:num>
  <w:num w:numId="15" w16cid:durableId="195311830">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oinar, Hendrik">
    <w15:presenceInfo w15:providerId="AD" w15:userId="S::poinarh@mcmaster.ca::e7a44908-3944-4012-8fea-51feef330a13"/>
  </w15:person>
  <w15:person w15:author="DeWitte, Sharon">
    <w15:presenceInfo w15:providerId="AD" w15:userId="S::dewittes@mailbox.sc.edu::e7cc52a2-0a2d-4591-81cd-c4f68cefb30e"/>
  </w15:person>
  <w15:person w15:author="Katherine Eaton">
    <w15:presenceInfo w15:providerId="Windows Live" w15:userId="a1c1b884580abe7e"/>
  </w15:person>
  <w15:person w15:author="Julia Gamble">
    <w15:presenceInfo w15:providerId="None" w15:userId="Julia Gambl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57418"/>
    <w:rsid w:val="000C1E4E"/>
    <w:rsid w:val="000D2762"/>
    <w:rsid w:val="00122973"/>
    <w:rsid w:val="0013383B"/>
    <w:rsid w:val="0016159F"/>
    <w:rsid w:val="001733D2"/>
    <w:rsid w:val="001926D0"/>
    <w:rsid w:val="001B2AC0"/>
    <w:rsid w:val="00222334"/>
    <w:rsid w:val="00240F4D"/>
    <w:rsid w:val="002A1183"/>
    <w:rsid w:val="002E6F5E"/>
    <w:rsid w:val="00330622"/>
    <w:rsid w:val="003F72F1"/>
    <w:rsid w:val="00425937"/>
    <w:rsid w:val="00466C54"/>
    <w:rsid w:val="004A2B6E"/>
    <w:rsid w:val="004B0794"/>
    <w:rsid w:val="004E29B3"/>
    <w:rsid w:val="004F2704"/>
    <w:rsid w:val="00520109"/>
    <w:rsid w:val="005528DD"/>
    <w:rsid w:val="005823F5"/>
    <w:rsid w:val="0058420A"/>
    <w:rsid w:val="00590D07"/>
    <w:rsid w:val="005C5B8E"/>
    <w:rsid w:val="006261BC"/>
    <w:rsid w:val="00641EE0"/>
    <w:rsid w:val="006B7A99"/>
    <w:rsid w:val="006E3C9D"/>
    <w:rsid w:val="006F764B"/>
    <w:rsid w:val="00713FB3"/>
    <w:rsid w:val="00773CD7"/>
    <w:rsid w:val="00784D58"/>
    <w:rsid w:val="007A15E8"/>
    <w:rsid w:val="0083430E"/>
    <w:rsid w:val="00865FBC"/>
    <w:rsid w:val="008852FA"/>
    <w:rsid w:val="008853A8"/>
    <w:rsid w:val="008966D7"/>
    <w:rsid w:val="008A7137"/>
    <w:rsid w:val="008D6863"/>
    <w:rsid w:val="00906E65"/>
    <w:rsid w:val="0091182E"/>
    <w:rsid w:val="00971D2A"/>
    <w:rsid w:val="0097397D"/>
    <w:rsid w:val="0097570B"/>
    <w:rsid w:val="00990DA7"/>
    <w:rsid w:val="009C1E86"/>
    <w:rsid w:val="00A505E5"/>
    <w:rsid w:val="00A55EFE"/>
    <w:rsid w:val="00A57C77"/>
    <w:rsid w:val="00A62836"/>
    <w:rsid w:val="00A86D0A"/>
    <w:rsid w:val="00AA1BF0"/>
    <w:rsid w:val="00B35690"/>
    <w:rsid w:val="00B4327C"/>
    <w:rsid w:val="00B44E74"/>
    <w:rsid w:val="00B47679"/>
    <w:rsid w:val="00B74AF8"/>
    <w:rsid w:val="00B83278"/>
    <w:rsid w:val="00B86B75"/>
    <w:rsid w:val="00BB7B49"/>
    <w:rsid w:val="00BC48D5"/>
    <w:rsid w:val="00BE7BFD"/>
    <w:rsid w:val="00C35250"/>
    <w:rsid w:val="00C36279"/>
    <w:rsid w:val="00C475EB"/>
    <w:rsid w:val="00C479E6"/>
    <w:rsid w:val="00C524F5"/>
    <w:rsid w:val="00CD67EE"/>
    <w:rsid w:val="00CF3D05"/>
    <w:rsid w:val="00D13F1F"/>
    <w:rsid w:val="00D147F0"/>
    <w:rsid w:val="00D35AFF"/>
    <w:rsid w:val="00D93F99"/>
    <w:rsid w:val="00DD467B"/>
    <w:rsid w:val="00DF0DE4"/>
    <w:rsid w:val="00E315A3"/>
    <w:rsid w:val="00E3678B"/>
    <w:rsid w:val="00E367DC"/>
    <w:rsid w:val="00E50B42"/>
    <w:rsid w:val="00EC1C0C"/>
    <w:rsid w:val="00EC6835"/>
    <w:rsid w:val="00EE488F"/>
    <w:rsid w:val="00EE6637"/>
    <w:rsid w:val="00F026B7"/>
    <w:rsid w:val="00F36562"/>
    <w:rsid w:val="00F4678E"/>
  </w:rsids>
  <m:mathPr>
    <m:mathFont m:val="Cambria Math"/>
    <m:brkBin m:val="before"/>
    <m:brkBinSub m:val="--"/>
    <m:smallFrac m:val="0"/>
    <m:dispDef m:val="0"/>
    <m:lMargin m:val="0"/>
    <m:rMargin m:val="0"/>
    <m:defJc m:val="centerGroup"/>
    <m:wrapRight/>
    <m:intLim m:val="subSup"/>
    <m:naryLim m:val="subSup"/>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86D94"/>
  <w15:docId w15:val="{782827F2-0BFF-4A7A-843A-221600B6C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before="240" w:after="240" w:line="264" w:lineRule="auto"/>
      </w:pPr>
    </w:pPrDefault>
  </w:docDefaults>
  <w:latentStyles w:defLockedState="0" w:defUIPriority="0" w:defSemiHidden="0" w:defUnhideWhenUsed="0" w:defQFormat="0" w:count="376">
    <w:lsdException w:name="heading 5" w:semiHidden="1" w:unhideWhenUsed="1"/>
    <w:lsdException w:name="footnote text" w:semiHidden="1" w:unhideWhenUsed="1"/>
    <w:lsdException w:name="footer" w:uiPriority="99"/>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type="paragraph" w:default="1" w:styleId="Normal">
    <w:name w:val="Normal"/>
    <w:rsid w:val="00966CDD"/>
    <w:rPr>
      <w:rFonts w:ascii="Arial" w:hAnsi="Arial"/>
    </w:rPr>
  </w:style>
  <w:style w:type="paragraph" w:styleId="Heading1">
    <w:name w:val="heading 1"/>
    <w:basedOn w:val="Normal"/>
    <w:next w:val="BodyText"/>
    <w:autoRedefine/>
    <w:uiPriority w:val="9"/>
    <w:rsid w:val="00917F19"/>
    <w:pPr>
      <w:keepNext/>
      <w:keepLines/>
      <w:jc w:val="center"/>
      <w:outlineLvl w:val="0"/>
    </w:pPr>
    <w:rPr>
      <w:rFonts w:eastAsiaTheme="majorEastAsia" w:cstheme="majorBidi"/>
      <w:b/>
      <w:bCs/>
      <w:sz w:val="44"/>
      <w:szCs w:val="32"/>
    </w:rPr>
  </w:style>
  <w:style w:type="paragraph" w:styleId="Heading2">
    <w:name w:val="heading 2"/>
    <w:basedOn w:val="Normal"/>
    <w:next w:val="BodyText"/>
    <w:link w:val="Heading2Char"/>
    <w:autoRedefine/>
    <w:uiPriority w:val="9"/>
    <w:rsid w:val="00A103BA"/>
    <w:pPr>
      <w:keepNext/>
      <w:keepLines/>
      <w:outlineLvl w:val="1"/>
    </w:pPr>
    <w:rPr>
      <w:rFonts w:eastAsiaTheme="majorEastAsia" w:cstheme="majorBidi"/>
      <w:b/>
      <w:bCs/>
      <w:sz w:val="36"/>
      <w:szCs w:val="28"/>
    </w:rPr>
  </w:style>
  <w:style w:type="paragraph" w:styleId="Heading3">
    <w:name w:val="heading 3"/>
    <w:basedOn w:val="Normal"/>
    <w:next w:val="BodyText"/>
    <w:autoRedefine/>
    <w:uiPriority w:val="9"/>
    <w:rsid w:val="006764A2"/>
    <w:pPr>
      <w:keepNext/>
      <w:keepLines/>
      <w:outlineLvl w:val="2"/>
    </w:pPr>
    <w:rPr>
      <w:rFonts w:eastAsiaTheme="majorEastAsia" w:cstheme="majorBidi"/>
      <w:b/>
      <w:bCs/>
      <w:sz w:val="30"/>
      <w:szCs w:val="24"/>
    </w:rPr>
  </w:style>
  <w:style w:type="paragraph" w:styleId="Heading4">
    <w:name w:val="heading 4"/>
    <w:basedOn w:val="Normal"/>
    <w:next w:val="BodyText"/>
    <w:autoRedefine/>
    <w:uiPriority w:val="9"/>
    <w:rsid w:val="006764A2"/>
    <w:pPr>
      <w:keepNext/>
      <w:keepLines/>
      <w:outlineLvl w:val="3"/>
    </w:pPr>
    <w:rPr>
      <w:rFonts w:eastAsiaTheme="majorEastAsia" w:cstheme="majorBidi"/>
      <w:b/>
      <w:bCs/>
      <w:sz w:val="26"/>
      <w:szCs w:val="24"/>
    </w:rPr>
  </w:style>
  <w:style w:type="paragraph" w:styleId="Heading5">
    <w:name w:val="heading 5"/>
    <w:basedOn w:val="Normal"/>
    <w:next w:val="BodyText"/>
    <w:autoRedefine/>
    <w:uiPriority w:val="9"/>
    <w:rsid w:val="006764A2"/>
    <w:pPr>
      <w:keepNext/>
      <w:keepLines/>
      <w:outlineLvl w:val="4"/>
    </w:pPr>
    <w:rPr>
      <w:rFonts w:eastAsiaTheme="majorEastAsia" w:cstheme="majorBidi"/>
      <w:b/>
      <w:iCs/>
      <w:sz w:val="24"/>
      <w:szCs w:val="24"/>
    </w:rPr>
  </w:style>
  <w:style w:type="paragraph" w:styleId="Heading6">
    <w:name w:val="heading 6"/>
    <w:basedOn w:val="Normal"/>
    <w:next w:val="BodyText"/>
    <w:autoRedefine/>
    <w:uiPriority w:val="9"/>
    <w:rsid w:val="0045149C"/>
    <w:pPr>
      <w:keepNext/>
      <w:keepLines/>
      <w:outlineLvl w:val="5"/>
    </w:pPr>
    <w:rPr>
      <w:rFonts w:eastAsiaTheme="majorEastAsia" w:cstheme="majorBidi"/>
      <w:b/>
      <w:szCs w:val="24"/>
    </w:rPr>
  </w:style>
  <w:style w:type="paragraph" w:styleId="Heading7">
    <w:name w:val="heading 7"/>
    <w:basedOn w:val="Normal"/>
    <w:next w:val="BodyText"/>
    <w:autoRedefine/>
    <w:uiPriority w:val="9"/>
    <w:rsid w:val="007D46E5"/>
    <w:pPr>
      <w:keepNext/>
      <w:keepLines/>
      <w:outlineLvl w:val="6"/>
    </w:pPr>
    <w:rPr>
      <w:rFonts w:eastAsiaTheme="majorEastAsia" w:cstheme="majorBidi"/>
      <w:b/>
      <w:szCs w:val="24"/>
    </w:rPr>
  </w:style>
  <w:style w:type="paragraph" w:styleId="Heading8">
    <w:name w:val="heading 8"/>
    <w:basedOn w:val="Normal"/>
    <w:next w:val="BodyText"/>
    <w:autoRedefine/>
    <w:uiPriority w:val="9"/>
    <w:rsid w:val="007D46E5"/>
    <w:pPr>
      <w:keepNext/>
      <w:keepLines/>
      <w:outlineLvl w:val="7"/>
    </w:pPr>
    <w:rPr>
      <w:rFonts w:eastAsiaTheme="majorEastAsia" w:cstheme="majorBidi"/>
      <w:b/>
      <w:szCs w:val="24"/>
    </w:rPr>
  </w:style>
  <w:style w:type="paragraph" w:styleId="Heading9">
    <w:name w:val="heading 9"/>
    <w:basedOn w:val="Normal"/>
    <w:next w:val="BodyText"/>
    <w:autoRedefine/>
    <w:uiPriority w:val="9"/>
    <w:rsid w:val="00816895"/>
    <w:pPr>
      <w:keepNext/>
      <w:keepLines/>
      <w:outlineLvl w:val="8"/>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rsid w:val="00316091"/>
  </w:style>
  <w:style w:type="paragraph" w:customStyle="1" w:styleId="FirstParagraph">
    <w:name w:val="First Paragraph"/>
    <w:basedOn w:val="BodyText"/>
    <w:next w:val="BodyText"/>
  </w:style>
  <w:style w:type="paragraph" w:customStyle="1" w:styleId="Compact">
    <w:name w:val="Compact"/>
    <w:basedOn w:val="BodyText"/>
    <w:autoRedefine/>
    <w:pPr>
      <w:spacing w:before="36" w:after="36"/>
    </w:pPr>
  </w:style>
  <w:style w:type="paragraph" w:styleId="Title">
    <w:name w:val="Title"/>
    <w:basedOn w:val="Normal"/>
    <w:next w:val="BodyText"/>
    <w:autoRedefine/>
    <w:rsid w:val="00240F4D"/>
    <w:pPr>
      <w:keepNext/>
      <w:keepLines/>
      <w:jc w:val="center"/>
    </w:pPr>
    <w:rPr>
      <w:rFonts w:eastAsiaTheme="majorEastAsia" w:cstheme="majorBidi"/>
      <w:b/>
      <w:bCs/>
      <w:sz w:val="44"/>
      <w:szCs w:val="36"/>
    </w:rPr>
  </w:style>
  <w:style w:type="paragraph" w:styleId="Subtitle">
    <w:name w:val="Subtitle"/>
    <w:basedOn w:val="Title"/>
    <w:next w:val="BodyText"/>
    <w:autoRedefine/>
    <w:rsid w:val="003F02CC"/>
    <w:rPr>
      <w:sz w:val="36"/>
      <w:szCs w:val="30"/>
    </w:rPr>
  </w:style>
  <w:style w:type="paragraph" w:customStyle="1" w:styleId="Author">
    <w:name w:val="Author"/>
    <w:basedOn w:val="Normal"/>
    <w:next w:val="BodyText"/>
    <w:autoRedefine/>
    <w:pPr>
      <w:keepNext/>
      <w:keepLines/>
      <w:jc w:val="center"/>
    </w:pPr>
  </w:style>
  <w:style w:type="paragraph" w:styleId="Date">
    <w:name w:val="Date"/>
    <w:basedOn w:val="Normal"/>
    <w:next w:val="BodyText"/>
    <w:pPr>
      <w:keepNext/>
      <w:keepLines/>
      <w:jc w:val="center"/>
    </w:pPr>
  </w:style>
  <w:style w:type="paragraph" w:customStyle="1" w:styleId="Abstract">
    <w:name w:val="Abstract"/>
    <w:basedOn w:val="Normal"/>
    <w:next w:val="BodyText"/>
    <w:autoRedefine/>
    <w:rsid w:val="000D0DB1"/>
    <w:pPr>
      <w:keepNext/>
      <w:keepLines/>
    </w:pPr>
    <w:rPr>
      <w:szCs w:val="20"/>
    </w:rPr>
  </w:style>
  <w:style w:type="paragraph" w:styleId="Bibliography">
    <w:name w:val="Bibliography"/>
    <w:basedOn w:val="Normal"/>
  </w:style>
  <w:style w:type="paragraph" w:styleId="BlockText">
    <w:name w:val="Block Text"/>
    <w:basedOn w:val="BodyText"/>
    <w:next w:val="BodyText"/>
    <w:uiPriority w:val="9"/>
    <w:rsid w:val="002E757C"/>
    <w:pPr>
      <w:ind w:left="360" w:right="360"/>
    </w:pPr>
  </w:style>
  <w:style w:type="paragraph" w:styleId="FootnoteText">
    <w:name w:val="footnote text"/>
    <w:basedOn w:val="Normal"/>
    <w:autoRedefine/>
    <w:uiPriority w:val="9"/>
  </w:style>
  <w:style w:type="table" w:customStyle="1" w:styleId="Table">
    <w:name w:val="Table"/>
    <w:semiHidden/>
    <w:unhideWhenUsed/>
    <w:qFormat/>
    <w:rsid w:val="00920B49"/>
    <w:rPr>
      <w:rFonts w:ascii="Arial" w:hAnsi="Arial"/>
      <w:sz w:val="20"/>
      <w:szCs w:val="20"/>
      <w:lang w:val="en-CA" w:eastAsia="ko-K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b/>
      </w:rPr>
    </w:tblStylePr>
  </w:style>
  <w:style w:type="paragraph" w:customStyle="1" w:styleId="DefinitionTerm">
    <w:name w:val="Definition Term"/>
    <w:basedOn w:val="Normal"/>
    <w:next w:val="Definition"/>
    <w:autoRedefine/>
    <w:rsid w:val="00443643"/>
    <w:rPr>
      <w:b/>
    </w:rPr>
  </w:style>
  <w:style w:type="paragraph" w:customStyle="1" w:styleId="Definition">
    <w:name w:val="Definition"/>
    <w:basedOn w:val="Normal"/>
    <w:autoRedefine/>
    <w:rsid w:val="008C6903"/>
  </w:style>
  <w:style w:type="paragraph" w:styleId="Caption">
    <w:name w:val="caption"/>
    <w:basedOn w:val="Normal"/>
    <w:link w:val="CaptionChar"/>
    <w:pPr>
      <w:spacing w:before="0" w:after="120"/>
    </w:pPr>
    <w:rPr>
      <w:i/>
    </w:rPr>
  </w:style>
  <w:style w:type="paragraph" w:customStyle="1" w:styleId="TableCaption">
    <w:name w:val="Table Caption"/>
    <w:basedOn w:val="Caption"/>
    <w:autoRedefine/>
    <w:rsid w:val="00A103BA"/>
    <w:pPr>
      <w:keepNext/>
    </w:pPr>
  </w:style>
  <w:style w:type="paragraph" w:customStyle="1" w:styleId="ImageCaption">
    <w:name w:val="Image Caption"/>
    <w:basedOn w:val="Caption"/>
    <w:autoRedefine/>
    <w:rsid w:val="00240F4D"/>
    <w:rPr>
      <w:i w:val="0"/>
      <w:iCs/>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rsid w:val="006E43F9"/>
    <w:rPr>
      <w:i/>
    </w:rPr>
  </w:style>
  <w:style w:type="character" w:customStyle="1" w:styleId="VerbatimChar">
    <w:name w:val="Verbatim Char"/>
    <w:basedOn w:val="CaptionChar"/>
    <w:link w:val="SourceCode"/>
    <w:rsid w:val="00B97DB2"/>
    <w:rPr>
      <w:rFonts w:ascii="Courier New" w:hAnsi="Courier New"/>
      <w:i w:val="0"/>
      <w:sz w:val="22"/>
    </w:rPr>
  </w:style>
  <w:style w:type="character" w:styleId="FootnoteReference">
    <w:name w:val="footnote reference"/>
    <w:basedOn w:val="CaptionChar"/>
    <w:rPr>
      <w:i/>
      <w:vertAlign w:val="superscript"/>
    </w:rPr>
  </w:style>
  <w:style w:type="character" w:styleId="Hyperlink">
    <w:name w:val="Hyperlink"/>
    <w:basedOn w:val="CaptionChar"/>
    <w:rsid w:val="00B97DB2"/>
    <w:rPr>
      <w:rFonts w:ascii="Arial" w:hAnsi="Arial"/>
      <w:i w:val="0"/>
      <w:color w:val="0000FF"/>
      <w:sz w:val="22"/>
      <w:u w:val="single"/>
    </w:rPr>
  </w:style>
  <w:style w:type="paragraph" w:styleId="TOCHeading">
    <w:name w:val="TOC Heading"/>
    <w:basedOn w:val="Heading1"/>
    <w:next w:val="BodyText"/>
    <w:uiPriority w:val="39"/>
    <w:pPr>
      <w:spacing w:line="259" w:lineRule="auto"/>
      <w:outlineLvl w:val="9"/>
    </w:pPr>
    <w:rPr>
      <w:rFonts w:asciiTheme="majorHAnsi" w:hAnsiTheme="majorHAnsi"/>
      <w:b w:val="0"/>
      <w:bCs w:val="0"/>
      <w:color w:val="365F91" w:themeColor="accent1" w:themeShade="BF"/>
    </w:rPr>
  </w:style>
  <w:style w:type="paragraph" w:styleId="Header">
    <w:name w:val="header"/>
    <w:basedOn w:val="Normal"/>
    <w:link w:val="HeaderChar"/>
    <w:rsid w:val="008C6903"/>
    <w:pPr>
      <w:tabs>
        <w:tab w:val="center" w:pos="4680"/>
        <w:tab w:val="right" w:pos="9360"/>
      </w:tabs>
      <w:spacing w:before="0" w:after="0" w:line="240" w:lineRule="auto"/>
    </w:pPr>
  </w:style>
  <w:style w:type="character" w:customStyle="1" w:styleId="BodyTextChar">
    <w:name w:val="Body Text Char"/>
    <w:basedOn w:val="DefaultParagraphFont"/>
    <w:link w:val="BodyText"/>
    <w:rsid w:val="00316091"/>
    <w:rPr>
      <w:rFonts w:ascii="Arial" w:hAnsi="Arial"/>
    </w:rPr>
  </w:style>
  <w:style w:type="character" w:customStyle="1" w:styleId="HeaderChar">
    <w:name w:val="Header Char"/>
    <w:basedOn w:val="DefaultParagraphFont"/>
    <w:link w:val="Header"/>
    <w:rsid w:val="008C6903"/>
    <w:rPr>
      <w:rFonts w:ascii="Arial" w:hAnsi="Arial"/>
    </w:rPr>
  </w:style>
  <w:style w:type="paragraph" w:styleId="Footer">
    <w:name w:val="footer"/>
    <w:basedOn w:val="Normal"/>
    <w:link w:val="FooterChar"/>
    <w:uiPriority w:val="99"/>
    <w:rsid w:val="008C6903"/>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8C6903"/>
    <w:rPr>
      <w:rFonts w:ascii="Arial" w:hAnsi="Arial"/>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urier New" w:hAnsi="Courier New"/>
      <w:b/>
      <w:i w:val="0"/>
      <w:color w:val="007020"/>
      <w:sz w:val="22"/>
    </w:rPr>
  </w:style>
  <w:style w:type="character" w:customStyle="1" w:styleId="DataTypeTok">
    <w:name w:val="DataTypeTok"/>
    <w:basedOn w:val="VerbatimChar"/>
    <w:rPr>
      <w:rFonts w:ascii="Courier New" w:hAnsi="Courier New"/>
      <w:i w:val="0"/>
      <w:color w:val="902000"/>
      <w:sz w:val="22"/>
    </w:rPr>
  </w:style>
  <w:style w:type="character" w:customStyle="1" w:styleId="DecValTok">
    <w:name w:val="DecValTok"/>
    <w:basedOn w:val="VerbatimChar"/>
    <w:rPr>
      <w:rFonts w:ascii="Courier New" w:hAnsi="Courier New"/>
      <w:i w:val="0"/>
      <w:color w:val="40A070"/>
      <w:sz w:val="22"/>
    </w:rPr>
  </w:style>
  <w:style w:type="character" w:customStyle="1" w:styleId="BaseNTok">
    <w:name w:val="BaseNTok"/>
    <w:basedOn w:val="VerbatimChar"/>
    <w:rPr>
      <w:rFonts w:ascii="Courier New" w:hAnsi="Courier New"/>
      <w:i w:val="0"/>
      <w:color w:val="40A070"/>
      <w:sz w:val="22"/>
    </w:rPr>
  </w:style>
  <w:style w:type="character" w:customStyle="1" w:styleId="FloatTok">
    <w:name w:val="FloatTok"/>
    <w:basedOn w:val="VerbatimChar"/>
    <w:rPr>
      <w:rFonts w:ascii="Courier New" w:hAnsi="Courier New"/>
      <w:i w:val="0"/>
      <w:color w:val="40A070"/>
      <w:sz w:val="22"/>
    </w:rPr>
  </w:style>
  <w:style w:type="character" w:customStyle="1" w:styleId="ConstantTok">
    <w:name w:val="ConstantTok"/>
    <w:basedOn w:val="VerbatimChar"/>
    <w:rPr>
      <w:rFonts w:ascii="Courier New" w:hAnsi="Courier New"/>
      <w:i w:val="0"/>
      <w:color w:val="880000"/>
      <w:sz w:val="22"/>
    </w:rPr>
  </w:style>
  <w:style w:type="character" w:customStyle="1" w:styleId="CharTok">
    <w:name w:val="CharTok"/>
    <w:basedOn w:val="VerbatimChar"/>
    <w:rPr>
      <w:rFonts w:ascii="Courier New" w:hAnsi="Courier New"/>
      <w:i w:val="0"/>
      <w:color w:val="4070A0"/>
      <w:sz w:val="22"/>
    </w:rPr>
  </w:style>
  <w:style w:type="character" w:customStyle="1" w:styleId="SpecialCharTok">
    <w:name w:val="SpecialCharTok"/>
    <w:basedOn w:val="VerbatimChar"/>
    <w:rPr>
      <w:rFonts w:ascii="Courier New" w:hAnsi="Courier New"/>
      <w:i w:val="0"/>
      <w:color w:val="4070A0"/>
      <w:sz w:val="22"/>
    </w:rPr>
  </w:style>
  <w:style w:type="character" w:customStyle="1" w:styleId="StringTok">
    <w:name w:val="StringTok"/>
    <w:basedOn w:val="VerbatimChar"/>
    <w:rPr>
      <w:rFonts w:ascii="Courier New" w:hAnsi="Courier New"/>
      <w:i w:val="0"/>
      <w:color w:val="4070A0"/>
      <w:sz w:val="22"/>
    </w:rPr>
  </w:style>
  <w:style w:type="character" w:customStyle="1" w:styleId="VerbatimStringTok">
    <w:name w:val="VerbatimStringTok"/>
    <w:basedOn w:val="VerbatimChar"/>
    <w:rPr>
      <w:rFonts w:ascii="Courier New" w:hAnsi="Courier New"/>
      <w:i w:val="0"/>
      <w:color w:val="4070A0"/>
      <w:sz w:val="22"/>
    </w:rPr>
  </w:style>
  <w:style w:type="character" w:customStyle="1" w:styleId="SpecialStringTok">
    <w:name w:val="SpecialStringTok"/>
    <w:basedOn w:val="VerbatimChar"/>
    <w:rPr>
      <w:rFonts w:ascii="Courier New" w:hAnsi="Courier New"/>
      <w:i w:val="0"/>
      <w:color w:val="BB6688"/>
      <w:sz w:val="22"/>
    </w:rPr>
  </w:style>
  <w:style w:type="character" w:customStyle="1" w:styleId="ImportTok">
    <w:name w:val="ImportTok"/>
    <w:basedOn w:val="VerbatimChar"/>
    <w:rPr>
      <w:rFonts w:ascii="Courier New" w:hAnsi="Courier New"/>
      <w:i w:val="0"/>
      <w:sz w:val="22"/>
    </w:rPr>
  </w:style>
  <w:style w:type="character" w:customStyle="1" w:styleId="CommentTok">
    <w:name w:val="CommentTok"/>
    <w:basedOn w:val="VerbatimChar"/>
    <w:rPr>
      <w:rFonts w:ascii="Courier New" w:hAnsi="Courier New"/>
      <w:i/>
      <w:color w:val="60A0B0"/>
      <w:sz w:val="22"/>
    </w:rPr>
  </w:style>
  <w:style w:type="character" w:customStyle="1" w:styleId="DocumentationTok">
    <w:name w:val="DocumentationTok"/>
    <w:basedOn w:val="VerbatimChar"/>
    <w:rPr>
      <w:rFonts w:ascii="Courier New" w:hAnsi="Courier New"/>
      <w:i/>
      <w:color w:val="BA2121"/>
      <w:sz w:val="22"/>
    </w:rPr>
  </w:style>
  <w:style w:type="character" w:customStyle="1" w:styleId="AnnotationTok">
    <w:name w:val="AnnotationTok"/>
    <w:basedOn w:val="VerbatimChar"/>
    <w:rPr>
      <w:rFonts w:ascii="Courier New" w:hAnsi="Courier New"/>
      <w:b/>
      <w:i/>
      <w:color w:val="60A0B0"/>
      <w:sz w:val="22"/>
    </w:rPr>
  </w:style>
  <w:style w:type="character" w:customStyle="1" w:styleId="CommentVarTok">
    <w:name w:val="CommentVarTok"/>
    <w:basedOn w:val="VerbatimChar"/>
    <w:rPr>
      <w:rFonts w:ascii="Courier New" w:hAnsi="Courier New"/>
      <w:b/>
      <w:i/>
      <w:color w:val="60A0B0"/>
      <w:sz w:val="22"/>
    </w:rPr>
  </w:style>
  <w:style w:type="character" w:customStyle="1" w:styleId="OtherTok">
    <w:name w:val="OtherTok"/>
    <w:basedOn w:val="VerbatimChar"/>
    <w:rPr>
      <w:rFonts w:ascii="Courier New" w:hAnsi="Courier New"/>
      <w:i w:val="0"/>
      <w:color w:val="007020"/>
      <w:sz w:val="22"/>
    </w:rPr>
  </w:style>
  <w:style w:type="character" w:customStyle="1" w:styleId="FunctionTok">
    <w:name w:val="FunctionTok"/>
    <w:basedOn w:val="VerbatimChar"/>
    <w:rPr>
      <w:rFonts w:ascii="Courier New" w:hAnsi="Courier New"/>
      <w:i w:val="0"/>
      <w:color w:val="06287E"/>
      <w:sz w:val="22"/>
    </w:rPr>
  </w:style>
  <w:style w:type="character" w:customStyle="1" w:styleId="VariableTok">
    <w:name w:val="VariableTok"/>
    <w:basedOn w:val="VerbatimChar"/>
    <w:rPr>
      <w:rFonts w:ascii="Courier New" w:hAnsi="Courier New"/>
      <w:i w:val="0"/>
      <w:color w:val="19177C"/>
      <w:sz w:val="22"/>
    </w:rPr>
  </w:style>
  <w:style w:type="character" w:customStyle="1" w:styleId="ControlFlowTok">
    <w:name w:val="ControlFlowTok"/>
    <w:basedOn w:val="VerbatimChar"/>
    <w:rPr>
      <w:rFonts w:ascii="Courier New" w:hAnsi="Courier New"/>
      <w:b/>
      <w:i w:val="0"/>
      <w:color w:val="007020"/>
      <w:sz w:val="22"/>
    </w:rPr>
  </w:style>
  <w:style w:type="character" w:customStyle="1" w:styleId="OperatorTok">
    <w:name w:val="OperatorTok"/>
    <w:basedOn w:val="VerbatimChar"/>
    <w:rPr>
      <w:rFonts w:ascii="Courier New" w:hAnsi="Courier New"/>
      <w:i w:val="0"/>
      <w:color w:val="666666"/>
      <w:sz w:val="22"/>
    </w:rPr>
  </w:style>
  <w:style w:type="character" w:customStyle="1" w:styleId="BuiltInTok">
    <w:name w:val="BuiltInTok"/>
    <w:basedOn w:val="VerbatimChar"/>
    <w:rPr>
      <w:rFonts w:ascii="Courier New" w:hAnsi="Courier New"/>
      <w:i w:val="0"/>
      <w:sz w:val="22"/>
    </w:rPr>
  </w:style>
  <w:style w:type="character" w:customStyle="1" w:styleId="ExtensionTok">
    <w:name w:val="ExtensionTok"/>
    <w:basedOn w:val="VerbatimChar"/>
    <w:rPr>
      <w:rFonts w:ascii="Courier New" w:hAnsi="Courier New"/>
      <w:i w:val="0"/>
      <w:sz w:val="22"/>
    </w:rPr>
  </w:style>
  <w:style w:type="character" w:customStyle="1" w:styleId="PreprocessorTok">
    <w:name w:val="PreprocessorTok"/>
    <w:basedOn w:val="VerbatimChar"/>
    <w:rPr>
      <w:rFonts w:ascii="Courier New" w:hAnsi="Courier New"/>
      <w:i w:val="0"/>
      <w:color w:val="BC7A00"/>
      <w:sz w:val="22"/>
    </w:rPr>
  </w:style>
  <w:style w:type="character" w:customStyle="1" w:styleId="AttributeTok">
    <w:name w:val="AttributeTok"/>
    <w:basedOn w:val="VerbatimChar"/>
    <w:rPr>
      <w:rFonts w:ascii="Courier New" w:hAnsi="Courier New"/>
      <w:i w:val="0"/>
      <w:color w:val="7D9029"/>
      <w:sz w:val="22"/>
    </w:rPr>
  </w:style>
  <w:style w:type="character" w:customStyle="1" w:styleId="RegionMarkerTok">
    <w:name w:val="RegionMarkerTok"/>
    <w:basedOn w:val="VerbatimChar"/>
    <w:rPr>
      <w:rFonts w:ascii="Courier New" w:hAnsi="Courier New"/>
      <w:i w:val="0"/>
      <w:sz w:val="22"/>
    </w:rPr>
  </w:style>
  <w:style w:type="character" w:customStyle="1" w:styleId="InformationTok">
    <w:name w:val="InformationTok"/>
    <w:basedOn w:val="VerbatimChar"/>
    <w:rPr>
      <w:rFonts w:ascii="Courier New" w:hAnsi="Courier New"/>
      <w:b/>
      <w:i/>
      <w:color w:val="60A0B0"/>
      <w:sz w:val="22"/>
    </w:rPr>
  </w:style>
  <w:style w:type="character" w:customStyle="1" w:styleId="WarningTok">
    <w:name w:val="WarningTok"/>
    <w:basedOn w:val="VerbatimChar"/>
    <w:rPr>
      <w:rFonts w:ascii="Courier New" w:hAnsi="Courier New"/>
      <w:b/>
      <w:i/>
      <w:color w:val="60A0B0"/>
      <w:sz w:val="22"/>
    </w:rPr>
  </w:style>
  <w:style w:type="character" w:customStyle="1" w:styleId="AlertTok">
    <w:name w:val="AlertTok"/>
    <w:basedOn w:val="VerbatimChar"/>
    <w:rPr>
      <w:rFonts w:ascii="Courier New" w:hAnsi="Courier New"/>
      <w:b/>
      <w:i w:val="0"/>
      <w:color w:val="FF0000"/>
      <w:sz w:val="22"/>
    </w:rPr>
  </w:style>
  <w:style w:type="character" w:customStyle="1" w:styleId="ErrorTok">
    <w:name w:val="ErrorTok"/>
    <w:basedOn w:val="VerbatimChar"/>
    <w:rPr>
      <w:rFonts w:ascii="Courier New" w:hAnsi="Courier New"/>
      <w:b/>
      <w:i w:val="0"/>
      <w:color w:val="FF0000"/>
      <w:sz w:val="22"/>
    </w:rPr>
  </w:style>
  <w:style w:type="character" w:customStyle="1" w:styleId="NormalTok">
    <w:name w:val="NormalTok"/>
    <w:basedOn w:val="VerbatimChar"/>
    <w:rPr>
      <w:rFonts w:ascii="Courier New" w:hAnsi="Courier New"/>
      <w:i w:val="0"/>
      <w:sz w:val="22"/>
    </w:rPr>
  </w:style>
  <w:style w:type="character" w:styleId="CommentReference">
    <w:name w:val="annotation reference"/>
    <w:basedOn w:val="DefaultParagraphFont"/>
    <w:rsid w:val="00520109"/>
    <w:rPr>
      <w:sz w:val="16"/>
      <w:szCs w:val="16"/>
    </w:rPr>
  </w:style>
  <w:style w:type="paragraph" w:styleId="CommentText">
    <w:name w:val="annotation text"/>
    <w:basedOn w:val="Normal"/>
    <w:link w:val="CommentTextChar"/>
    <w:rsid w:val="00520109"/>
    <w:pPr>
      <w:spacing w:line="240" w:lineRule="auto"/>
    </w:pPr>
    <w:rPr>
      <w:sz w:val="20"/>
      <w:szCs w:val="20"/>
    </w:rPr>
  </w:style>
  <w:style w:type="character" w:customStyle="1" w:styleId="CommentTextChar">
    <w:name w:val="Comment Text Char"/>
    <w:basedOn w:val="DefaultParagraphFont"/>
    <w:link w:val="CommentText"/>
    <w:rsid w:val="0097570B"/>
    <w:rPr>
      <w:rFonts w:ascii="Arial" w:hAnsi="Arial"/>
      <w:sz w:val="20"/>
      <w:szCs w:val="20"/>
    </w:rPr>
  </w:style>
  <w:style w:type="paragraph" w:styleId="CommentSubject">
    <w:name w:val="annotation subject"/>
    <w:basedOn w:val="CommentText"/>
    <w:next w:val="CommentText"/>
    <w:link w:val="CommentSubjectChar"/>
    <w:rsid w:val="00AA1BF0"/>
    <w:rPr>
      <w:b/>
      <w:bCs/>
    </w:rPr>
  </w:style>
  <w:style w:type="character" w:customStyle="1" w:styleId="CommentSubjectChar">
    <w:name w:val="Comment Subject Char"/>
    <w:basedOn w:val="CommentTextChar"/>
    <w:link w:val="CommentSubject"/>
    <w:rsid w:val="0097570B"/>
    <w:rPr>
      <w:rFonts w:ascii="Arial" w:hAnsi="Arial"/>
      <w:b/>
      <w:bCs/>
      <w:sz w:val="24"/>
      <w:szCs w:val="24"/>
    </w:rPr>
  </w:style>
  <w:style w:type="paragraph" w:styleId="BalloonText">
    <w:name w:val="Balloon Text"/>
    <w:basedOn w:val="Normal"/>
    <w:link w:val="BalloonTextChar"/>
    <w:rsid w:val="00AA1BF0"/>
    <w:pPr>
      <w:spacing w:before="0" w:after="0" w:line="240" w:lineRule="auto"/>
    </w:pPr>
    <w:rPr>
      <w:rFonts w:ascii="Lucida Grande" w:hAnsi="Lucida Grande"/>
      <w:sz w:val="18"/>
      <w:szCs w:val="18"/>
    </w:rPr>
  </w:style>
  <w:style w:type="character" w:customStyle="1" w:styleId="BalloonTextChar">
    <w:name w:val="Balloon Text Char"/>
    <w:basedOn w:val="DefaultParagraphFont"/>
    <w:link w:val="BalloonText"/>
    <w:rsid w:val="00AA1BF0"/>
    <w:rPr>
      <w:rFonts w:ascii="Lucida Grande" w:hAnsi="Lucida Grande"/>
      <w:sz w:val="18"/>
      <w:szCs w:val="18"/>
    </w:rPr>
  </w:style>
  <w:style w:type="paragraph" w:styleId="Revision">
    <w:name w:val="Revision"/>
    <w:hidden/>
    <w:semiHidden/>
    <w:rsid w:val="00AA1BF0"/>
    <w:pPr>
      <w:spacing w:before="0" w:after="0" w:line="240" w:lineRule="auto"/>
    </w:pPr>
    <w:rPr>
      <w:rFonts w:ascii="Arial" w:hAnsi="Arial"/>
    </w:rPr>
  </w:style>
  <w:style w:type="character" w:styleId="FollowedHyperlink">
    <w:name w:val="FollowedHyperlink"/>
    <w:basedOn w:val="DefaultParagraphFont"/>
    <w:rsid w:val="00520109"/>
    <w:rPr>
      <w:color w:val="800080" w:themeColor="followedHyperlink"/>
      <w:u w:val="single"/>
    </w:rPr>
  </w:style>
  <w:style w:type="character" w:customStyle="1" w:styleId="Heading2Char">
    <w:name w:val="Heading 2 Char"/>
    <w:basedOn w:val="DefaultParagraphFont"/>
    <w:link w:val="Heading2"/>
    <w:uiPriority w:val="9"/>
    <w:rsid w:val="00EE488F"/>
    <w:rPr>
      <w:rFonts w:ascii="Arial" w:eastAsiaTheme="majorEastAsia" w:hAnsi="Arial" w:cstheme="majorBidi"/>
      <w:b/>
      <w:bCs/>
      <w:sz w:val="36"/>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1101/2021.04.20.440561" TargetMode="External"/><Relationship Id="rId21" Type="http://schemas.openxmlformats.org/officeDocument/2006/relationships/hyperlink" Target="https://www.degruyter.com/document/doi/10.1515/9788376560472/html" TargetMode="External"/><Relationship Id="rId42" Type="http://schemas.openxmlformats.org/officeDocument/2006/relationships/hyperlink" Target="http://hdl.handle.net/2027/spo.9772151.0006.001" TargetMode="External"/><Relationship Id="rId47" Type="http://schemas.openxmlformats.org/officeDocument/2006/relationships/hyperlink" Target="http://www.pnas.org/lookup/doi/10.1073/pnas.1812865115" TargetMode="External"/><Relationship Id="rId63" Type="http://schemas.openxmlformats.org/officeDocument/2006/relationships/hyperlink" Target="https://doi.org/10.7717/peerj.10947" TargetMode="External"/><Relationship Id="rId68" Type="http://schemas.openxmlformats.org/officeDocument/2006/relationships/hyperlink" Target="https://academic.oup.com/bioinformatics/article/34/23/4121/5001388" TargetMode="External"/><Relationship Id="rId2" Type="http://schemas.openxmlformats.org/officeDocument/2006/relationships/styles" Target="styles.xml"/><Relationship Id="rId16" Type="http://schemas.openxmlformats.org/officeDocument/2006/relationships/hyperlink" Target="https://www.computecanada.ca" TargetMode="External"/><Relationship Id="rId29" Type="http://schemas.openxmlformats.org/officeDocument/2006/relationships/hyperlink" Target="https://www.ncbi.nlm.nih.gov/pubmed/25713390" TargetMode="External"/><Relationship Id="rId11" Type="http://schemas.openxmlformats.org/officeDocument/2006/relationships/image" Target="media/image1.png"/><Relationship Id="rId24" Type="http://schemas.openxmlformats.org/officeDocument/2006/relationships/hyperlink" Target="https://www.ncbi.nlm.nih.gov/pmc/articles/PMC172914" TargetMode="External"/><Relationship Id="rId32" Type="http://schemas.openxmlformats.org/officeDocument/2006/relationships/hyperlink" Target="https://www.ncbi.nlm.nih.gov/pubmed/29021541" TargetMode="External"/><Relationship Id="rId37" Type="http://schemas.openxmlformats.org/officeDocument/2006/relationships/hyperlink" Target="https://www.ncbi.nlm.nih.gov/pmc/articles/PMC5749453" TargetMode="External"/><Relationship Id="rId40" Type="http://schemas.openxmlformats.org/officeDocument/2006/relationships/hyperlink" Target="https://www.ncbi.nlm.nih.gov/pubmed/30528431" TargetMode="External"/><Relationship Id="rId45" Type="http://schemas.openxmlformats.org/officeDocument/2006/relationships/hyperlink" Target="https://journals.scholarsportal.info/details/03468755/v41i0001/54_tbd.xml" TargetMode="External"/><Relationship Id="rId53" Type="http://schemas.openxmlformats.org/officeDocument/2006/relationships/hyperlink" Target="https://www.biorxiv.org/content/10.1101/596700v1" TargetMode="External"/><Relationship Id="rId58" Type="http://schemas.openxmlformats.org/officeDocument/2006/relationships/hyperlink" Target="https://linkinghub.elsevier.com/retrieve/pii/S1473309913703232" TargetMode="External"/><Relationship Id="rId66" Type="http://schemas.openxmlformats.org/officeDocument/2006/relationships/hyperlink" Target="https://journals.plos.org/ploscompbiol/article?id=10.1371/journal.pcbi.1006650" TargetMode="External"/><Relationship Id="rId74" Type="http://schemas.openxmlformats.org/officeDocument/2006/relationships/theme" Target="theme/theme1.xml"/><Relationship Id="rId5" Type="http://schemas.openxmlformats.org/officeDocument/2006/relationships/footnotes" Target="footnotes.xml"/><Relationship Id="rId61" Type="http://schemas.openxmlformats.org/officeDocument/2006/relationships/hyperlink" Target="https://doi.org/10.1093/nar/gkr771" TargetMode="External"/><Relationship Id="rId19" Type="http://schemas.openxmlformats.org/officeDocument/2006/relationships/hyperlink" Target="https://www.cambridge.org/core/journals/medical-history/article/in-these-perilous-times-plague-and-plague-policies-in-early-modern-denmark/EFF71835DE9EBFB610E35451FD7A0A86" TargetMode="External"/><Relationship Id="rId14" Type="http://schemas.openxmlformats.org/officeDocument/2006/relationships/hyperlink" Target="https://github.com/tseemann/snippy" TargetMode="External"/><Relationship Id="rId22" Type="http://schemas.openxmlformats.org/officeDocument/2006/relationships/hyperlink" Target="https://worldcat.org/isbn/978-83-7656-047-2" TargetMode="External"/><Relationship Id="rId27" Type="http://schemas.openxmlformats.org/officeDocument/2006/relationships/hyperlink" Target="http://www.pnas.org/content/112/10/3020" TargetMode="External"/><Relationship Id="rId30" Type="http://schemas.openxmlformats.org/officeDocument/2006/relationships/hyperlink" Target="https://www.ncbi.nlm.nih.gov/pmc/articles/PMC5636801/" TargetMode="External"/><Relationship Id="rId35" Type="http://schemas.openxmlformats.org/officeDocument/2006/relationships/hyperlink" Target="https://doi.org/10.3201/eid2401.170477" TargetMode="External"/><Relationship Id="rId43" Type="http://schemas.openxmlformats.org/officeDocument/2006/relationships/hyperlink" Target="https://doi.org/10.1093/pastj/gtaa028" TargetMode="External"/><Relationship Id="rId48" Type="http://schemas.openxmlformats.org/officeDocument/2006/relationships/hyperlink" Target="https://doi.org/10.1073/pnas.1812865115" TargetMode="External"/><Relationship Id="rId56" Type="http://schemas.openxmlformats.org/officeDocument/2006/relationships/hyperlink" Target="http://www.pnas.org/cgi/doi/10.1073/pnas.1314445110" TargetMode="External"/><Relationship Id="rId64" Type="http://schemas.openxmlformats.org/officeDocument/2006/relationships/hyperlink" Target="https://doi.org/10.1093/molbev/msaa163" TargetMode="External"/><Relationship Id="rId69" Type="http://schemas.openxmlformats.org/officeDocument/2006/relationships/hyperlink" Target="https://doi.org/10.1093/bioinformatics/bty407" TargetMode="External"/><Relationship Id="rId8" Type="http://schemas.microsoft.com/office/2011/relationships/commentsExtended" Target="commentsExtended.xml"/><Relationship Id="rId51" Type="http://schemas.openxmlformats.org/officeDocument/2006/relationships/hyperlink" Target="https://journals.plos.org/ploscompbiol/article?id=10.1371/journal.pcbi.1008561" TargetMode="External"/><Relationship Id="rId72"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www.nature.com/articles/s41467-019-12154-0" TargetMode="External"/><Relationship Id="rId25" Type="http://schemas.openxmlformats.org/officeDocument/2006/relationships/hyperlink" Target="https://www.biorxiv.org/content/10.1101/2021.04.20.440561v1" TargetMode="External"/><Relationship Id="rId33" Type="http://schemas.openxmlformats.org/officeDocument/2006/relationships/hyperlink" Target="https://www.ncbi.nlm.nih.gov/pmc/articles/PMC5636801" TargetMode="External"/><Relationship Id="rId38" Type="http://schemas.openxmlformats.org/officeDocument/2006/relationships/hyperlink" Target="https://www.cell.com/cell/abstract/S0092-8674(18)31464-8" TargetMode="External"/><Relationship Id="rId46" Type="http://schemas.openxmlformats.org/officeDocument/2006/relationships/hyperlink" Target="https://doi.org/10.1080/03468755.2015.1110533" TargetMode="External"/><Relationship Id="rId59" Type="http://schemas.openxmlformats.org/officeDocument/2006/relationships/hyperlink" Target="https://doi.org/10.1016/S1473-3099(13)70323-2" TargetMode="External"/><Relationship Id="rId67" Type="http://schemas.openxmlformats.org/officeDocument/2006/relationships/hyperlink" Target="https://doi.org/10.1371/journal.pcbi.1006650" TargetMode="External"/><Relationship Id="rId20" Type="http://schemas.openxmlformats.org/officeDocument/2006/relationships/hyperlink" Target="https://doi.org/10.1017/S0025727300057331" TargetMode="External"/><Relationship Id="rId41" Type="http://schemas.openxmlformats.org/officeDocument/2006/relationships/hyperlink" Target="https://www.jstor.org/stable/2743861" TargetMode="External"/><Relationship Id="rId54" Type="http://schemas.openxmlformats.org/officeDocument/2006/relationships/hyperlink" Target="https://doi.org/10.1101/596700" TargetMode="External"/><Relationship Id="rId62" Type="http://schemas.openxmlformats.org/officeDocument/2006/relationships/hyperlink" Target="https://peerj.com/articles/10947" TargetMode="External"/><Relationship Id="rId7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computeontario.ca/" TargetMode="External"/><Relationship Id="rId23" Type="http://schemas.openxmlformats.org/officeDocument/2006/relationships/hyperlink" Target="https://www.ncbi.nlm.nih.gov/pubmed/8993858" TargetMode="External"/><Relationship Id="rId28" Type="http://schemas.openxmlformats.org/officeDocument/2006/relationships/hyperlink" Target="https://doi.org/10.1073/pnas.1412887112" TargetMode="External"/><Relationship Id="rId36" Type="http://schemas.openxmlformats.org/officeDocument/2006/relationships/hyperlink" Target="https://www.ncbi.nlm.nih.gov/pubmed/null" TargetMode="External"/><Relationship Id="rId49" Type="http://schemas.openxmlformats.org/officeDocument/2006/relationships/hyperlink" Target="https://doi.org/10.1016/j.epidem.2018.05.001" TargetMode="External"/><Relationship Id="rId57" Type="http://schemas.openxmlformats.org/officeDocument/2006/relationships/hyperlink" Target="https://doi.org/10.1073/pnas.1314445110" TargetMode="External"/><Relationship Id="rId10" Type="http://schemas.microsoft.com/office/2018/08/relationships/commentsExtensible" Target="commentsExtensible.xml"/><Relationship Id="rId31" Type="http://schemas.openxmlformats.org/officeDocument/2006/relationships/hyperlink" Target="https://doi.org/10.1038/s41598-017-13481-2" TargetMode="External"/><Relationship Id="rId44" Type="http://schemas.openxmlformats.org/officeDocument/2006/relationships/hyperlink" Target="https://doi.org/10.1093/pastj/gtaa028" TargetMode="External"/><Relationship Id="rId52" Type="http://schemas.openxmlformats.org/officeDocument/2006/relationships/hyperlink" Target="https://doi.org/10.1371/journal.pcbi.1008561" TargetMode="External"/><Relationship Id="rId60" Type="http://schemas.openxmlformats.org/officeDocument/2006/relationships/hyperlink" Target="https://academic.oup.com/nar/article/40/1/e3/1287690" TargetMode="External"/><Relationship Id="rId65" Type="http://schemas.openxmlformats.org/officeDocument/2006/relationships/hyperlink" Target="https://doi.org/10.1093/molbev/msaa163" TargetMode="External"/><Relationship Id="rId73" Type="http://schemas.microsoft.com/office/2011/relationships/people" Target="people.xml"/><Relationship Id="rId4" Type="http://schemas.openxmlformats.org/officeDocument/2006/relationships/webSettings" Target="webSettings.xml"/><Relationship Id="rId9" Type="http://schemas.microsoft.com/office/2016/09/relationships/commentsIds" Target="commentsIds.xml"/><Relationship Id="rId13" Type="http://schemas.openxmlformats.org/officeDocument/2006/relationships/image" Target="media/image3.png"/><Relationship Id="rId18" Type="http://schemas.openxmlformats.org/officeDocument/2006/relationships/hyperlink" Target="https://doi.org/10.1038/s41467-019-12154-0" TargetMode="External"/><Relationship Id="rId39" Type="http://schemas.openxmlformats.org/officeDocument/2006/relationships/hyperlink" Target="https://doi.org/10.1016/j.cell.2018.11.005" TargetMode="External"/><Relationship Id="rId34" Type="http://schemas.openxmlformats.org/officeDocument/2006/relationships/hyperlink" Target="https://www.ncbi.nlm.nih.gov/pmc/articles/PMC5749453/" TargetMode="External"/><Relationship Id="rId50" Type="http://schemas.openxmlformats.org/officeDocument/2006/relationships/hyperlink" Target="https://www.ncbi.nlm.nih.gov/pubmed/29866421" TargetMode="External"/><Relationship Id="rId55" Type="http://schemas.openxmlformats.org/officeDocument/2006/relationships/hyperlink" Target="http://www.jstor.org/stable/29543069" TargetMode="External"/><Relationship Id="rId7" Type="http://schemas.openxmlformats.org/officeDocument/2006/relationships/comments" Target="comments.xml"/><Relationship Id="rId71"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260</TotalTime>
  <Pages>13</Pages>
  <Words>4858</Words>
  <Characters>27697</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Plague in Denmark (1000-1800)</vt:lpstr>
    </vt:vector>
  </TitlesOfParts>
  <Company/>
  <LinksUpToDate>false</LinksUpToDate>
  <CharactersWithSpaces>32491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Plague in Denmark (1000-1800)</dc:title>
  <dc:creator>Poinar, Hendrik</dc:creator>
  <cp:keywords/>
  <cp:lastModifiedBy>Katherine Eaton</cp:lastModifiedBy>
  <cp:revision>10</cp:revision>
  <dcterms:created xsi:type="dcterms:W3CDTF">2021-11-29T13:33:00Z</dcterms:created>
  <dcterms:modified xsi:type="dcterms:W3CDTF">2022-04-19T18:41:00Z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2021-11-25</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